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wmf" ContentType="image/x-wmf"/>
  <Override PartName="/word/media/image4.wmf" ContentType="image/x-wmf"/>
  <Override PartName="/word/media/image10.png" ContentType="image/png"/>
  <Override PartName="/word/media/image5.wmf" ContentType="image/x-wmf"/>
  <Override PartName="/word/media/image6.wmf" ContentType="image/x-wmf"/>
  <Override PartName="/word/media/image7.png" ContentType="image/png"/>
  <Override PartName="/word/media/image11.wmf" ContentType="image/x-wmf"/>
  <Override PartName="/word/media/image12.png" ContentType="image/png"/>
  <Override PartName="/word/media/image8.png" ContentType="image/png"/>
  <Override PartName="/word/media/image13.png" ContentType="image/png"/>
  <Override PartName="/word/media/image9.wmf" ContentType="image/x-wmf"/>
  <Override PartName="/word/media/image1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Utility Locator Transmitter Test Procedures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Multi-Frequency Locator (MFL), Transmitter Software Validation</w:t>
      </w:r>
    </w:p>
    <w:p>
      <w:pPr>
        <w:pStyle w:val="Normal"/>
        <w:rPr/>
      </w:pPr>
      <w:r>
        <w:rPr/>
      </w:r>
    </w:p>
    <w:p>
      <w:pPr>
        <w:pStyle w:val="Normal"/>
        <w:ind w:left="1260" w:hanging="0"/>
        <w:rPr/>
      </w:pPr>
      <w:r>
        <w:rPr>
          <w:b/>
        </w:rPr>
        <w:t>Department:</w:t>
        <w:tab/>
        <w:tab/>
        <w:tab/>
      </w:r>
      <w:bookmarkStart w:id="0" w:name="_Hlk31011405"/>
      <w:r>
        <w:rPr/>
        <w:t>Subsite Electronics, Locating</w:t>
      </w:r>
      <w:bookmarkEnd w:id="0"/>
    </w:p>
    <w:p>
      <w:pPr>
        <w:pStyle w:val="Normal"/>
        <w:ind w:left="1260" w:hanging="0"/>
        <w:rPr/>
      </w:pPr>
      <w:r>
        <w:rPr>
          <w:b/>
        </w:rPr>
        <w:t>File Name:</w:t>
      </w:r>
      <w:r>
        <w:rPr/>
        <w:tab/>
        <w:tab/>
        <w:tab/>
        <w:t>MFL TX Software Verification and Validation V4.docx</w:t>
      </w:r>
    </w:p>
    <w:p>
      <w:pPr>
        <w:pStyle w:val="Normal"/>
        <w:ind w:left="1260" w:hanging="0"/>
        <w:rPr/>
      </w:pPr>
      <w:r>
        <w:rPr>
          <w:b/>
        </w:rPr>
        <w:t>Template:</w:t>
      </w:r>
      <w:r>
        <w:rPr/>
        <w:tab/>
        <w:tab/>
        <w:tab/>
        <w:t>None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Authors(s) &amp; Reviewer(s):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tabs>
          <w:tab w:val="clear" w:pos="720"/>
          <w:tab w:val="center" w:pos="2880" w:leader="none"/>
          <w:tab w:val="center" w:pos="7200" w:leader="none"/>
        </w:tabs>
        <w:rPr/>
      </w:pPr>
      <w:r>
        <w:rPr/>
        <w:tab/>
        <w:t>Author(s)</w:t>
        <w:tab/>
        <w:t>Reviewer(s)</w:t>
      </w:r>
    </w:p>
    <w:p>
      <w:pPr>
        <w:pStyle w:val="Normal"/>
        <w:tabs>
          <w:tab w:val="clear" w:pos="720"/>
          <w:tab w:val="center" w:pos="2880" w:leader="none"/>
          <w:tab w:val="center" w:pos="7200" w:leader="none"/>
        </w:tabs>
        <w:rPr/>
      </w:pPr>
      <w:r>
        <w:rPr/>
        <w:tab/>
        <w:t>Bob Weaver</w:t>
        <w:tab/>
        <w:t>TBD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Validation performed using code files:  </w:t>
      </w:r>
      <w:r>
        <w:rPr>
          <w:b/>
        </w:rPr>
        <w:t xml:space="preserve">Capture the version of UtiliGuard Transmitter software being tested.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Validation Performed by: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tabs>
          <w:tab w:val="clear" w:pos="720"/>
          <w:tab w:val="center" w:pos="1440" w:leader="none"/>
          <w:tab w:val="center" w:pos="5040" w:leader="none"/>
          <w:tab w:val="center" w:pos="8640" w:leader="none"/>
        </w:tabs>
        <w:spacing w:before="0" w:after="360"/>
        <w:rPr>
          <w:b/>
          <w:b/>
        </w:rPr>
      </w:pPr>
      <w:r>
        <w:rPr/>
        <w:tab/>
      </w:r>
      <w:r>
        <w:rPr>
          <w:b/>
        </w:rPr>
        <w:t>Job Title</w:t>
        <w:tab/>
        <w:t>Name (print)</w:t>
        <w:tab/>
        <w:t>Signature</w:t>
      </w:r>
    </w:p>
    <w:p>
      <w:pPr>
        <w:pStyle w:val="Normal"/>
        <w:tabs>
          <w:tab w:val="clear" w:pos="720"/>
          <w:tab w:val="center" w:pos="1440" w:leader="none"/>
          <w:tab w:val="center" w:pos="5040" w:leader="none"/>
          <w:tab w:val="center" w:pos="8640" w:leader="none"/>
        </w:tabs>
        <w:spacing w:before="0" w:after="360"/>
        <w:rPr>
          <w:b/>
          <w:b/>
        </w:rPr>
      </w:pPr>
      <w:r>
        <w:rPr>
          <w:b/>
        </w:rPr>
        <w:t>1.</w:t>
        <w:tab/>
        <w:t>Intern</w:t>
        <w:tab/>
        <w:t>Thomas Kidd</w:t>
        <w:tab/>
      </w:r>
      <w:r>
        <w:rPr>
          <w:b/>
          <w:i/>
          <w:iCs/>
        </w:rPr>
        <w:t>Thomas Kidd</w:t>
      </w:r>
    </w:p>
    <w:p>
      <w:pPr>
        <w:pStyle w:val="Normal"/>
        <w:tabs>
          <w:tab w:val="clear" w:pos="720"/>
          <w:tab w:val="center" w:pos="1440" w:leader="none"/>
          <w:tab w:val="center" w:pos="5040" w:leader="none"/>
          <w:tab w:val="center" w:pos="8640" w:leader="none"/>
        </w:tabs>
        <w:rPr>
          <w:b/>
          <w:b/>
        </w:rPr>
      </w:pPr>
      <w:r>
        <w:rPr>
          <w:b/>
        </w:rPr>
        <w:t>2.</w:t>
        <w:tab/>
        <w:t>Intern</w:t>
        <w:tab/>
        <w:t>Hunter Green</w:t>
        <w:tab/>
      </w:r>
      <w:r>
        <w:rPr>
          <w:b/>
          <w:i/>
          <w:iCs/>
        </w:rPr>
        <w:t>Hunter Green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Revision History:</w:t>
      </w:r>
    </w:p>
    <w:p>
      <w:pPr>
        <w:pStyle w:val="Normal"/>
        <w:rPr/>
      </w:pPr>
      <w:r>
        <w:rPr/>
      </w:r>
    </w:p>
    <w:tbl>
      <w:tblPr>
        <w:tblW w:w="10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1"/>
        <w:gridCol w:w="1579"/>
        <w:gridCol w:w="7510"/>
      </w:tblGrid>
      <w:tr>
        <w:trPr/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1/15/2015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Initial version</w:t>
            </w:r>
          </w:p>
        </w:tc>
      </w:tr>
      <w:tr>
        <w:trPr>
          <w:trHeight w:val="60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11/16/2016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Added detail to configuring instructions.  Updated formatting and wording for clarity.</w:t>
            </w:r>
          </w:p>
        </w:tc>
      </w:tr>
      <w:tr>
        <w:trPr>
          <w:trHeight w:val="60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3/24/2020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Updated to new format</w:t>
            </w:r>
          </w:p>
        </w:tc>
      </w:tr>
      <w:tr>
        <w:trPr>
          <w:trHeight w:val="60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  <w:rPrChange w:id="0" w:author="Bob Weaver" w:date="2023-02-03T16:42:00Z">
                  <w:rPr>
                    <w:highlight w:val="yellow"/>
                  </w:rPr>
                </w:rPrChange>
              </w:rPr>
              <w:t>4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  <w:rPrChange w:id="0" w:author="Bob Weaver" w:date="2023-02-03T16:42:00Z">
                  <w:rPr>
                    <w:highlight w:val="yellow"/>
                  </w:rPr>
                </w:rPrChange>
              </w:rPr>
              <w:t>2/</w:t>
            </w:r>
            <w:del w:id="2" w:author="Bob Weaver" w:date="2023-02-09T15:52:00Z">
              <w:r>
                <w:rPr>
                  <w:color w:val="FF0000"/>
                  <w:highlight w:val="yellow"/>
                </w:rPr>
                <w:delText>3</w:delText>
              </w:r>
            </w:del>
            <w:ins w:id="3" w:author="Bob Weaver" w:date="2023-02-09T15:52:00Z">
              <w:r>
                <w:rPr>
                  <w:color w:val="FF0000"/>
                  <w:highlight w:val="yellow"/>
                </w:rPr>
                <w:t>8</w:t>
              </w:r>
            </w:ins>
            <w:r>
              <w:rPr>
                <w:color w:val="FF0000"/>
                <w:highlight w:val="yellow"/>
                <w:rPrChange w:id="0" w:author="Bob Weaver" w:date="2023-02-03T16:42:00Z">
                  <w:rPr>
                    <w:highlight w:val="yellow"/>
                  </w:rPr>
                </w:rPrChange>
              </w:rPr>
              <w:t>/2023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  <w:rPrChange w:id="0" w:author="Bob Weaver" w:date="2023-02-03T16:42:00Z">
                  <w:rPr>
                    <w:highlight w:val="yellow"/>
                  </w:rPr>
                </w:rPrChange>
              </w:rPr>
              <w:t>TBD, Updated to UtiliGaurd</w:t>
            </w:r>
            <w:ins w:id="6" w:author="Bob Weaver" w:date="2023-02-03T16:41:00Z">
              <w:r>
                <w:rPr>
                  <w:color w:val="FF0000"/>
                  <w:highlight w:val="yellow"/>
                </w:rPr>
                <w:t xml:space="preserve"> </w:t>
              </w:r>
            </w:ins>
            <w:r>
              <w:rPr>
                <w:color w:val="FF0000"/>
                <w:highlight w:val="yellow"/>
                <w:rPrChange w:id="0" w:author="Bob Weaver" w:date="2023-02-03T16:42:00Z">
                  <w:rPr>
                    <w:highlight w:val="yellow"/>
                  </w:rPr>
                </w:rPrChange>
              </w:rPr>
              <w:t xml:space="preserve">2 TX </w:t>
            </w:r>
            <w:ins w:id="8" w:author="Bob Weaver" w:date="2023-02-03T16:41:00Z">
              <w:r>
                <w:rPr>
                  <w:color w:val="FF0000"/>
                  <w:highlight w:val="yellow"/>
                </w:rPr>
                <w:t>specifics</w:t>
              </w:r>
            </w:ins>
          </w:p>
        </w:tc>
      </w:tr>
      <w:tr>
        <w:trPr>
          <w:trHeight w:val="60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0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Caption1"/>
        <w:rPr/>
      </w:pPr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auto"/>
        </w:rPr>
      </w:pPr>
      <w:r>
        <w:rPr/>
        <w:t xml:space="preserve">Changed test procedures in this revision may have some (or all) of their steps highlighted as shown in </w:t>
      </w:r>
      <w:r>
        <w:rPr/>
        <w:fldChar w:fldCharType="begin"/>
      </w:r>
      <w:r>
        <w:rPr/>
        <w:instrText xml:space="preserve"> REF _Ref397610116 \h </w:instrText>
      </w:r>
      <w:r>
        <w:rPr/>
        <w:fldChar w:fldCharType="separate"/>
      </w:r>
      <w:r>
        <w:rPr/>
        <w:t>Table 2</w:t>
      </w:r>
      <w:r>
        <w:rPr/>
        <w:fldChar w:fldCharType="end"/>
      </w:r>
      <w:r>
        <w:rPr/>
        <w:t xml:space="preserve">.  Special attention should be paid to ensure these procedures work correctly, but unchanged procedures should also be retested to confirm their results have </w:t>
      </w:r>
      <w:r>
        <w:rPr>
          <w:color w:val="auto"/>
        </w:rPr>
        <w:t>not changed.</w:t>
      </w:r>
    </w:p>
    <w:p>
      <w:pPr>
        <w:pStyle w:val="Normal"/>
        <w:rPr/>
      </w:pPr>
      <w:r>
        <w:rPr/>
      </w:r>
    </w:p>
    <w:tbl>
      <w:tblPr>
        <w:tblW w:w="1016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90"/>
        <w:gridCol w:w="3100"/>
        <w:gridCol w:w="2969"/>
        <w:gridCol w:w="450"/>
        <w:gridCol w:w="541"/>
        <w:gridCol w:w="2509"/>
      </w:tblGrid>
      <w:tr>
        <w:trPr>
          <w:trHeight w:val="20" w:hRule="atLeast"/>
          <w:cantSplit w:val="true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8D8D8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10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8D8D8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96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8D8D8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8D8D8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8D8D8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25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8D8D8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  <w:cantSplit w:val="true"/>
        </w:trPr>
        <w:tc>
          <w:tcPr>
            <w:tcW w:w="5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FFFF9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ignition switch to ON</w:t>
            </w: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POST test runs.  </w:t>
            </w: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5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59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FFFF9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1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Go to DIAGNOSTIC CODES line in the EDT to check for any fault codes</w:t>
            </w:r>
          </w:p>
        </w:tc>
        <w:tc>
          <w:tcPr>
            <w:tcW w:w="2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No fault codes reported.</w:t>
              <w:br/>
              <w:t>300 PWR ON CNT is displayed.</w:t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59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FFFF9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10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Move test box switch A3 to OFF</w:t>
            </w:r>
          </w:p>
        </w:tc>
        <w:tc>
          <w:tcPr>
            <w:tcW w:w="2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Disconnects fluid proportional valve.</w:t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541" w:type="dxa"/>
            <w:tcBorders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50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59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10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mc:AlternateContent>
                <mc:Choice Requires="wps">
                  <w:drawing>
                    <wp:anchor behindDoc="0" distT="639445" distB="692150" distL="43815" distR="96520" simplePos="0" locked="0" layoutInCell="0" allowOverlap="1" relativeHeight="37" wp14:anchorId="0D24CF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4445</wp:posOffset>
                      </wp:positionV>
                      <wp:extent cx="2593340" cy="800735"/>
                      <wp:effectExtent l="43815" t="639445" r="96520" b="69215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23200">
                                <a:off x="0" y="0"/>
                                <a:ext cx="2593440" cy="800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  <a:effectLst>
                                <a:outerShdw algn="tl" blurRad="50760" dir="2700000" dist="37674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>
                                      <w:rFonts w:ascii="Calibri" w:hAnsi="Calibri" w:asciiTheme="minorHAnsi" w:hAnsiTheme="minorHAnsi"/>
                                      <w:b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50800" w14:dir="2700000" w14:sx="100000" w14:sy="100000" w14:kx="0" w14:ky="0" w14:algn="bl">
                                        <w14:schemeClr w14:val="accent5"/>
                                      </w14:shadow>
                                      <w14:reflection w14:blurRad="0" w14:stA="100000" w14:stPos="0" w14:endA="0" w14:endPos="0" w14:dist="0" w14:dir="0" w14:fadeDir="0" w14:sx="0" w14:sy="0" w14:kx="0" w14:ky="0" w14:algn="b"/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Sample</w:t>
                                  </w: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reflection w14:blurRad="0" w14:stA="0" w14:stPos="0" w14:endA="0" w14:endPos="0" w14:dist="393700" w14:dir="0" w14:fadeDir="0" w14:sx="0" w14:sy="0" w14:kx="0" w14:ky="0" w14:algn="b"/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Only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" path="m0,0l-2147483645,0l-2147483645,-2147483646l0,-2147483646xe" stroked="f" o:allowincell="f" style="position:absolute;margin-left:-27.75pt;margin-top:0.3pt;width:204.15pt;height:63pt;mso-wrap-style:square;v-text-anchor:top;rotation:329" wp14:anchorId="0D24CFD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50800" w14:dir="2700000" w14:sx="100000" w14:sy="100000" w14:kx="0" w14:ky="0" w14:algn="bl">
                                  <w14:schemeClr w14:val="accent5"/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Sample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393700" w14:dir="0" w14:fadeDir="0" w14:sx="0" w14:sy="0" w14:kx="0" w14:ky="0" w14:algn="b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Only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>Red DLED turns on but blinks off every 3 seconds.</w:t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59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FFFF9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Go to DIAGNOSTIC CODES line in the EDT to check for any fault codes</w:t>
            </w:r>
          </w:p>
        </w:tc>
        <w:tc>
          <w:tcPr>
            <w:tcW w:w="2969" w:type="dxa"/>
            <w:tcBorders>
              <w:bottom w:val="single" w:sz="4" w:space="0" w:color="000000"/>
              <w:right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114 DFLUID VALVE</w:t>
              <w:br/>
              <w:t>Meaning:  LIST reported bad connection to fluid proportional valve.</w:t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59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1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the operator presence button on bottom of tether handle. Turn ignition switch OFF, then ON.</w:t>
            </w:r>
          </w:p>
        </w:tc>
        <w:tc>
          <w:tcPr>
            <w:tcW w:w="2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Red DLED turns on but blinks off every 3 seconds.</w:t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59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/>
              <w:t>End</w:t>
            </w:r>
          </w:p>
        </w:tc>
        <w:tc>
          <w:tcPr>
            <w:tcW w:w="31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Go to DIAGNOSTIC CODES line in the EDT to check for any fault codes</w:t>
            </w:r>
          </w:p>
        </w:tc>
        <w:tc>
          <w:tcPr>
            <w:tcW w:w="2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114 DFLUID VALVE</w:t>
              <w:br/>
              <w:t>Meaning:  POST reported bad connection to fluid proportional valve in Drive mode.</w:t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Caption1"/>
        <w:rPr/>
      </w:pPr>
      <w:bookmarkStart w:id="1" w:name="_Ref397610116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References:</w:t>
      </w:r>
    </w:p>
    <w:p>
      <w:pPr>
        <w:pStyle w:val="Normal"/>
        <w:rPr/>
      </w:pPr>
      <w:r>
        <w:rPr/>
      </w:r>
    </w:p>
    <w:tbl>
      <w:tblPr>
        <w:tblW w:w="95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9"/>
        <w:gridCol w:w="3508"/>
        <w:gridCol w:w="5349"/>
      </w:tblGrid>
      <w:tr>
        <w:trPr/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Doc. No.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TBD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Lumberville Map</w:t>
            </w:r>
          </w:p>
        </w:tc>
      </w:tr>
      <w:tr>
        <w:trPr/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TBD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GPS Survey Points</w:t>
            </w:r>
          </w:p>
        </w:tc>
      </w:tr>
      <w:tr>
        <w:trPr/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ID0321552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MFL TX TRANSMITTER ASSEMBLY INSTRUCTIONS</w:t>
            </w:r>
          </w:p>
        </w:tc>
      </w:tr>
      <w:tr>
        <w:trPr/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240-0084/ID0334685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Factory MFL Configuration Utility</w:t>
            </w:r>
          </w:p>
        </w:tc>
      </w:tr>
      <w:tr>
        <w:trPr/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240-0085/ID0334686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Factory MFL Configuration Wizard</w:t>
            </w:r>
          </w:p>
        </w:tc>
      </w:tr>
    </w:tbl>
    <w:p>
      <w:pPr>
        <w:pStyle w:val="Caption1"/>
        <w:rPr/>
      </w:pPr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792" w:hanging="0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35645462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63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Abbreviations and Definitions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64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Equipment to Be Tested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65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Test Equipment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66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Code Under 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67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Configuration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68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Basic Operation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69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Splash Screen and Transmitter Display Screen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70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Menus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71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Locate in Direction Connect Mode with Direction Enable (DE)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72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Locate in Fault Finding Mode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73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Locate in Clamp Modes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74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Locate in Broadcast Modes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75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Engineering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76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TX Transformer Taps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77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TX Antenna Tuning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78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TX Automatic Power Output Limits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79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TX Shutdown Timer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80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TX High Power Output Timer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81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User Display Backlight Auto Shutdown Timer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83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TX Broadcast Board Tuning Capacitor/Relay 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84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8.8.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TX Broadcast Induction Antenna (Internal)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87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8.9.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TX Battery State-of-Charge Display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88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Advanced Features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89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RX/TX Communications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90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Accessories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91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External Power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92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Live Power Adapter (LPA)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93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MFL Factory Config Wizard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94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Connecting to TX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95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Firmware Update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96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11.3.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Configure TX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97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11.4.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Shipping Setup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98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Locator Configuration Utility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499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Connecting to TX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_Toc135645499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500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Firmware Update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_Toc135645500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501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Password Settings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_Toc135645501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502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12.4.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Configuration/Frequencies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_Toc135645502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503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12.5.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Configuration/Custom Frequencies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_Toc135645503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504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12.6.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Configuration/Settings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_Toc135645504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505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12.7.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Screen Capture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_Toc135645505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ＭＳ 明朝" w:cs="Arial" w:asciiTheme="minorHAnsi" w:cstheme="minorBidi" w:eastAsiaTheme="minorEastAsia" w:hAnsiTheme="minorHAnsi"/>
              <w:color w:val="auto"/>
              <w:sz w:val="22"/>
              <w:szCs w:val="22"/>
            </w:rPr>
          </w:pPr>
          <w:hyperlink w:anchor="_Toc135645506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12.8.</w:t>
            </w:r>
            <w:r>
              <w:rPr>
                <w:rStyle w:val="IndexLink"/>
                <w:rFonts w:eastAsia="ＭＳ 明朝" w:cs="Arial" w:cstheme="minorBidi" w:eastAsiaTheme="minorEastAsia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</w:rPr>
              <w:t>Splash Screen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_Toc135645506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Ref440261421"/>
      <w:bookmarkStart w:id="3" w:name="_Toc135645462"/>
      <w:r>
        <w:rPr/>
        <w:t>Introduction</w:t>
      </w:r>
      <w:bookmarkEnd w:id="2"/>
      <w:bookmarkEnd w:id="3"/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2646" w:leader="none"/>
        </w:tabs>
        <w:ind w:left="360" w:hanging="0"/>
        <w:rPr>
          <w:lang w:val="en-GB"/>
        </w:rPr>
      </w:pPr>
      <w:r>
        <w:rPr>
          <w:szCs w:val="24"/>
        </w:rPr>
        <w:t xml:space="preserve">The UtiliGaurd 2 T5 and T12 transmitters place signals on target cables to be detected by UtiliGuard 2 Series receivers.  These units can be configured to send over 70 frequencies as well as custom frequencies. The transmitters place a signal on the cable through either direct connection, induction clamping, or broadcast modes. </w:t>
      </w:r>
    </w:p>
    <w:p>
      <w:pPr>
        <w:pStyle w:val="Normal"/>
        <w:tabs>
          <w:tab w:val="clear" w:pos="720"/>
          <w:tab w:val="left" w:pos="2646" w:leader="none"/>
        </w:tabs>
        <w:rPr>
          <w:lang w:val="en-GB"/>
        </w:rPr>
      </w:pPr>
      <w:r>
        <w:rPr>
          <w:lang w:val="en-GB"/>
        </w:rPr>
      </w:r>
    </w:p>
    <w:p>
      <w:pPr>
        <w:pStyle w:val="Normal"/>
        <w:ind w:left="360" w:hanging="0"/>
        <w:rPr>
          <w:lang w:val="en-GB"/>
        </w:rPr>
      </w:pPr>
      <w:r>
        <w:rPr>
          <w:lang w:val="en-GB"/>
        </w:rPr>
        <w:t>The UtiliGuard 2 Series transmitters can operate the following accessories: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lang w:val="en-GB"/>
        </w:rPr>
      </w:pPr>
      <w:r>
        <w:rPr>
          <w:lang w:val="en-GB"/>
        </w:rPr>
        <w:t>The Live Power Adapter is intended to protect the transmitter from damage due to connection to live electrical power.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lang w:val="en-GB"/>
        </w:rPr>
      </w:pPr>
      <w:r>
        <w:rPr>
          <w:lang w:val="en-GB"/>
        </w:rPr>
        <w:t xml:space="preserve">The Induction clamp accessories are designed be placed around the target line to induce the signal onto the line when direct access to connect to the line is not available. 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lang w:val="en-GB"/>
        </w:rPr>
      </w:pPr>
      <w:r>
        <w:rPr>
          <w:lang w:val="en-GB"/>
        </w:rPr>
        <w:t>The dual output direct connect leads are designed to connect to two different utilities and remotely switch between them from the receiver.  This feature is only available on advanced systems.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4" w:name="_Toc135645463"/>
      <w:r>
        <w:rPr/>
        <w:t>Abbreviations and Definitions</w:t>
      </w:r>
      <w:bookmarkEnd w:id="4"/>
    </w:p>
    <w:tbl>
      <w:tblPr>
        <w:tblW w:w="9715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551"/>
        <w:gridCol w:w="8163"/>
      </w:tblGrid>
      <w:tr>
        <w:trPr/>
        <w:tc>
          <w:tcPr>
            <w:tcW w:w="1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816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dB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Decibel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DE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Direction Enabled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LED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Light Emitting Diode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Max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Maximum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Min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Minimum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/>
              <w:t>MFL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Multi-Frequency Locator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PCB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Printed Circuit Board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RX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Receiver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T5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5-Watt transmitter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T12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12-Watt transmitter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TBD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To Be Determined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TX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Transmitter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USB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Universal Serial Bus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V2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Version 2</w:t>
            </w:r>
          </w:p>
        </w:tc>
      </w:tr>
      <w:tr>
        <w:trPr/>
        <w:tc>
          <w:tcPr>
            <w:tcW w:w="15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V3</w:t>
            </w:r>
          </w:p>
        </w:tc>
        <w:tc>
          <w:tcPr>
            <w:tcW w:w="816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Version 3</w:t>
            </w:r>
          </w:p>
        </w:tc>
      </w:tr>
    </w:tbl>
    <w:p>
      <w:pPr>
        <w:pStyle w:val="Caption1"/>
        <w:rPr/>
      </w:pPr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5" w:name="_Toc135645464"/>
      <w:r>
        <w:rPr/>
        <w:t>Equipment to Be Tested</w:t>
      </w:r>
      <w:bookmarkEnd w:id="5"/>
    </w:p>
    <w:p>
      <w:pPr>
        <w:pStyle w:val="Normal"/>
        <w:ind w:left="360" w:hanging="0"/>
        <w:rPr/>
      </w:pPr>
      <w:r>
        <w:rPr/>
        <w:t>The required equipment for this procedure is a UtiliGuard 2 Advanced Transmitter.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b/>
        </w:rPr>
        <w:t xml:space="preserve">Note: </w:t>
      </w:r>
      <w:r>
        <w:rPr/>
        <w:t xml:space="preserve"> Full display illustrations in the following tests are representative of the screen that should be visible, but the state/condition of the indicators may not always match your display under test.  Only those indicators specifically applying to the test being performed should be considered for Pass/Fail determination.</w:t>
      </w:r>
    </w:p>
    <w:p>
      <w:pPr>
        <w:pStyle w:val="Normal"/>
        <w:ind w:left="360" w:hanging="0"/>
        <w:rPr/>
      </w:pPr>
      <w:r>
        <w:rPr/>
        <w:t>Expected test results may include: correct screen is showing, correct popup box and instructions appear, a specific indicator operates correctly, or a correct sequence of events / screen changes occurs.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" w:name="_Toc135645465"/>
      <w:r>
        <w:rPr/>
        <w:t>Test Equipment</w:t>
      </w:r>
      <w:bookmarkEnd w:id="6"/>
    </w:p>
    <w:p>
      <w:pPr>
        <w:pStyle w:val="Normal"/>
        <w:ind w:left="360" w:hanging="0"/>
        <w:rPr/>
      </w:pPr>
      <w:r>
        <w:rPr/>
        <w:t xml:space="preserve">A UtiliGuard 2 Advanced transmitter and accessories will be required to perform some of the tests.  The transmitter and accessories should be current production versions. </w:t>
      </w:r>
      <w:ins w:id="9" w:author="Bob Weaver" w:date="2023-02-03T16:53:00Z">
        <w:r>
          <w:rPr/>
          <w:t xml:space="preserve"> </w:t>
        </w:r>
      </w:ins>
      <w:r>
        <w:rPr/>
        <w:t>A 200 ohm and 600 ohm test load.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Toc474336393"/>
      <w:bookmarkStart w:id="8" w:name="_Toc473786742"/>
      <w:bookmarkStart w:id="9" w:name="_Toc474336036"/>
      <w:bookmarkStart w:id="10" w:name="_Toc476048052"/>
      <w:bookmarkStart w:id="11" w:name="_Toc135645466"/>
      <w:r>
        <w:rPr/>
        <w:t>Code Under Test</w:t>
      </w:r>
      <w:bookmarkEnd w:id="7"/>
      <w:bookmarkEnd w:id="8"/>
      <w:bookmarkEnd w:id="9"/>
      <w:bookmarkEnd w:id="10"/>
      <w:bookmarkEnd w:id="11"/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080" w:right="1080" w:gutter="0" w:header="634" w:top="1260" w:footer="979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ind w:left="360" w:hanging="0"/>
        <w:rPr/>
      </w:pPr>
      <w:r>
        <w:rPr/>
        <w:t xml:space="preserve">The code under test is maintained in archives known as repositories which are stored, retrieved, and version controlled using an application called </w:t>
      </w:r>
      <w:r>
        <w:rPr>
          <w:highlight w:val="yellow"/>
          <w:rPrChange w:id="0" w:author="Bob Weaver" w:date="2023-02-03T16:48:00Z"/>
        </w:rPr>
        <w:t xml:space="preserve">Tortoise </w:t>
      </w:r>
      <w:commentRangeStart w:id="0"/>
      <w:commentRangeStart w:id="1"/>
      <w:r>
        <w:rPr>
          <w:highlight w:val="yellow"/>
          <w:rPrChange w:id="0" w:author="Bob Weaver" w:date="2023-02-03T16:48:00Z"/>
        </w:rPr>
        <w:t>SVN</w:t>
      </w:r>
      <w:r>
        <w:rPr>
          <w:highlight w:val="yellow"/>
        </w:rPr>
      </w:r>
      <w:commentRangeEnd w:id="1"/>
      <w:r>
        <w:commentReference w:id="1"/>
      </w:r>
      <w:r>
        <w:rPr>
          <w:highlight w:val="yellow"/>
        </w:rPr>
      </w:r>
      <w:commentRangeEnd w:id="0"/>
      <w:r>
        <w:commentReference w:id="0"/>
      </w:r>
      <w:r>
        <w:rPr>
          <w:highlight w:val="yellow"/>
          <w:rPrChange w:id="0" w:author="Bob Weaver" w:date="2023-02-03T16:48:00Z"/>
        </w:rPr>
        <w:t>.</w:t>
      </w:r>
      <w:r>
        <w:rPr/>
        <w:t xml:space="preserve">  The details of this mechanism and process is not covered in detail in this document and is mentioned here only as reference.</w:t>
      </w:r>
    </w:p>
    <w:p>
      <w:pPr>
        <w:pStyle w:val="Heading1"/>
        <w:numPr>
          <w:ilvl w:val="0"/>
          <w:numId w:val="0"/>
        </w:numPr>
        <w:ind w:left="450" w:hanging="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2" w:name="_Toc135645467"/>
      <w:r>
        <w:rPr/>
        <w:t>Configuration</w:t>
      </w:r>
      <w:bookmarkEnd w:id="12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Configuration</w:t>
            </w:r>
          </w:p>
        </w:tc>
      </w:tr>
      <w:tr>
        <w:trPr>
          <w:trHeight w:val="466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New production unit</w:t>
            </w:r>
          </w:p>
          <w:p>
            <w:pPr>
              <w:pStyle w:val="Normal"/>
              <w:widowControl w:val="false"/>
              <w:rPr/>
            </w:pPr>
            <w:r>
              <w:rPr/>
              <w:t>-- fresh install of test software version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 </w:t>
            </w:r>
          </w:p>
        </w:tc>
      </w:tr>
      <w:tr>
        <w:trPr>
          <w:trHeight w:val="781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This verifies the Transmitter can be configured 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  </w:t>
            </w:r>
            <w:r>
              <w:rPr/>
              <w:drawing>
                <wp:inline distT="0" distB="0" distL="0" distR="0">
                  <wp:extent cx="1858010" cy="1116330"/>
                  <wp:effectExtent l="0" t="0" r="0" b="0"/>
                  <wp:docPr id="3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10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Configure unit per MFL TX Transmitter Assembly Work instructions, ID0321552.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>The system info screen is the fourth menu item on the main menu.  The software version is the first item.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Update software using the configuration software with embedded loader file from the test server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Configuration software completes successfully, and TX system info screen displays the correct version of software.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Load software using the configuration wizard software with embedded loader file from the test server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Configuration wizard software completes successfully, and TX system info screen displays the correct version of software.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3" w:name="_Hlk31188645"/>
            <w:bookmarkEnd w:id="13"/>
            <w:r>
              <w:rPr/>
              <w:t>3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Configure as Advanced, press and hold menu key and select System Info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Bootloader Ver is correct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MFG Date is correct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Model Number is correct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Serial Number is correct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Transmitter Type is correct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Check the Brand is correct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Power Source is correct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Source Voltage is correct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Runtime Hours is correct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Press and release the down key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Check the Country Exceptions is correct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Check the Main PCB version is correct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Check the Headstack PCB version is correct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Check the Interface PCB version is correct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Check the Processor is correct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4" w:name="_Hlk35852591"/>
            <w:bookmarkEnd w:id="14"/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volume key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Unit returns to previous menu screen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volume key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Unit returns to main display screen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  <w:bookmarkStart w:id="15" w:name="_Hlk311886451"/>
            <w:bookmarkStart w:id="16" w:name="_Hlk358525911"/>
            <w:bookmarkStart w:id="17" w:name="_Hlk311886451"/>
            <w:bookmarkStart w:id="18" w:name="_Hlk358525911"/>
            <w:bookmarkEnd w:id="17"/>
            <w:bookmarkEnd w:id="18"/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9" w:name="_Toc135645468"/>
      <w:r>
        <w:rPr/>
        <w:t>Basic Operation</w:t>
      </w:r>
      <w:bookmarkEnd w:id="19"/>
    </w:p>
    <w:p>
      <w:pPr>
        <w:pStyle w:val="Heading2"/>
        <w:numPr>
          <w:ilvl w:val="1"/>
          <w:numId w:val="1"/>
        </w:numPr>
        <w:ind w:left="720" w:hanging="540"/>
        <w:rPr/>
      </w:pPr>
      <w:bookmarkStart w:id="20" w:name="_Toc135645469"/>
      <w:r>
        <w:rPr/>
        <w:t>Splash Screen and Transmitter Display Screen</w:t>
      </w:r>
      <w:bookmarkEnd w:id="20"/>
    </w:p>
    <w:tbl>
      <w:tblPr>
        <w:tblW w:w="10164" w:type="dxa"/>
        <w:jc w:val="left"/>
        <w:tblInd w:w="-4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36"/>
        <w:gridCol w:w="3059"/>
        <w:gridCol w:w="3055"/>
        <w:gridCol w:w="448"/>
        <w:gridCol w:w="449"/>
        <w:gridCol w:w="2616"/>
      </w:tblGrid>
      <w:tr>
        <w:trPr>
          <w:trHeight w:val="20" w:hRule="atLeast"/>
        </w:trPr>
        <w:tc>
          <w:tcPr>
            <w:tcW w:w="1016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Splash Screen and Locate Screen</w:t>
            </w:r>
          </w:p>
        </w:tc>
      </w:tr>
      <w:tr>
        <w:trPr>
          <w:trHeight w:val="20" w:hRule="atLeast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59" w:type="dxa"/>
            <w:tcBorders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-- TX configured  </w:t>
              <w:br/>
              <w:t>-- Default setting</w:t>
            </w:r>
          </w:p>
          <w:p>
            <w:pPr>
              <w:pStyle w:val="Normal"/>
              <w:widowControl w:val="false"/>
              <w:rPr/>
            </w:pPr>
            <w:r>
              <w:rPr/>
              <w:t>-- Direct connect leads connected to TX</w:t>
            </w:r>
          </w:p>
        </w:tc>
        <w:tc>
          <w:tcPr>
            <w:tcW w:w="3055" w:type="dxa"/>
            <w:tcBorders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off</w:t>
            </w:r>
          </w:p>
          <w:p>
            <w:pPr>
              <w:pStyle w:val="Normal"/>
              <w:widowControl w:val="false"/>
              <w:ind w:left="144" w:hanging="144"/>
              <w:rPr/>
            </w:pPr>
            <w:r>
              <w:rPr/>
              <w:t>-- 600 Ohm load connected across leads or connect to a known line</w:t>
            </w:r>
          </w:p>
        </w:tc>
        <w:tc>
          <w:tcPr>
            <w:tcW w:w="351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781" w:hRule="atLeast"/>
        </w:trPr>
        <w:tc>
          <w:tcPr>
            <w:tcW w:w="10163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verifies the splash screen loads properly and the main transmitter display screen is correct and working properly.</w:t>
              <w:br/>
            </w:r>
            <w:r>
              <w:rPr/>
              <w:drawing>
                <wp:inline distT="0" distB="0" distL="0" distR="0">
                  <wp:extent cx="1193165" cy="599440"/>
                  <wp:effectExtent l="0" t="0" r="0" b="0"/>
                  <wp:docPr id="4" name="Picture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165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>
              <w:rPr/>
              <w:drawing>
                <wp:inline distT="0" distB="0" distL="0" distR="0">
                  <wp:extent cx="1050925" cy="636270"/>
                  <wp:effectExtent l="0" t="0" r="0" b="0"/>
                  <wp:docPr id="5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7073" t="28424" r="27723" b="184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          </w:t>
            </w:r>
            <w:r>
              <w:rPr/>
              <w:drawing>
                <wp:inline distT="0" distB="0" distL="0" distR="0">
                  <wp:extent cx="406400" cy="421640"/>
                  <wp:effectExtent l="0" t="0" r="0" b="0"/>
                  <wp:docPr id="6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                          </w:t>
            </w:r>
            <w:r>
              <w:rPr/>
              <w:drawing>
                <wp:inline distT="0" distB="0" distL="0" distR="0">
                  <wp:extent cx="389255" cy="382270"/>
                  <wp:effectExtent l="0" t="0" r="0" b="0"/>
                  <wp:docPr id="7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>
              <w:rPr/>
              <w:t>Make sure unit is off                                                                  Output interrupted     Output reached regulation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>Plug in direct connect leads and connect across a 600 Ohm load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</w:t>
            </w:r>
          </w:p>
        </w:tc>
      </w:tr>
      <w:tr>
        <w:trPr>
          <w:trHeight w:val="20" w:hRule="atLeast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5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5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3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green"/>
              </w:rPr>
            </w:pPr>
            <w:r>
              <w:rPr/>
              <w:t>1</w:t>
            </w:r>
          </w:p>
        </w:tc>
        <w:tc>
          <w:tcPr>
            <w:tcW w:w="305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Press and hold power ON/OFF key to turn unit on. </w:t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Appropriate splash screen appears for </w:t>
            </w:r>
            <w:commentRangeStart w:id="2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</w:r>
            <w:commentRangeEnd w:id="2"/>
            <w:r>
              <w:commentReference w:id="2"/>
            </w:r>
            <w:r>
              <w:rPr/>
              <w:t xml:space="preserve"> seconds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3 seonds</w:t>
            </w:r>
          </w:p>
        </w:tc>
      </w:tr>
      <w:tr>
        <w:trPr>
          <w:trHeight w:val="20" w:hRule="atLeast"/>
        </w:trPr>
        <w:tc>
          <w:tcPr>
            <w:tcW w:w="5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3059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battery level icon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Please</w:t>
            </w:r>
          </w:p>
        </w:tc>
      </w:tr>
      <w:tr>
        <w:trPr>
          <w:trHeight w:val="20" w:hRule="atLeast"/>
        </w:trPr>
        <w:tc>
          <w:tcPr>
            <w:tcW w:w="5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3059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Check the output power level icon 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Where is it, 1/5 or about 20% power</w:t>
            </w:r>
          </w:p>
        </w:tc>
      </w:tr>
      <w:tr>
        <w:trPr>
          <w:trHeight w:val="20" w:hRule="atLeast"/>
        </w:trPr>
        <w:tc>
          <w:tcPr>
            <w:tcW w:w="5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3059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volume setting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3059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output active/interrupted icon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3059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Check the direction enable icon 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3059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frequency name and number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263Hz (263)</w:t>
            </w:r>
          </w:p>
        </w:tc>
      </w:tr>
      <w:tr>
        <w:trPr>
          <w:trHeight w:val="20" w:hRule="atLeast"/>
        </w:trPr>
        <w:tc>
          <w:tcPr>
            <w:tcW w:w="536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3059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direct connect leads connected icon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87" w:hRule="atLeast"/>
        </w:trPr>
        <w:tc>
          <w:tcPr>
            <w:tcW w:w="53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5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Press and release frequency up or down key until set to 8.01k (8010).  Values are for bench top test with 600 ohm load.  If different load or connected to a line, capture current (mA), watts (W), impedance (</w:t>
            </w:r>
            <w:r>
              <w:rPr>
                <w:rFonts w:cs="Calibri"/>
              </w:rPr>
              <w:t>Ω</w:t>
            </w:r>
            <w:r>
              <w:rPr/>
              <w:t xml:space="preserve">), and voltage (V) displayed.  </w:t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Check the current on the line (14mA) 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11mA</w:t>
            </w:r>
          </w:p>
        </w:tc>
      </w:tr>
      <w:tr>
        <w:trPr>
          <w:trHeight w:val="350" w:hRule="atLeast"/>
        </w:trPr>
        <w:tc>
          <w:tcPr>
            <w:tcW w:w="5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59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power output (0.11 W)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.07W</w:t>
            </w:r>
          </w:p>
        </w:tc>
      </w:tr>
      <w:tr>
        <w:trPr>
          <w:trHeight w:val="359" w:hRule="atLeast"/>
        </w:trPr>
        <w:tc>
          <w:tcPr>
            <w:tcW w:w="5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59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line impedance (581Ω)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582Ω</w:t>
            </w:r>
          </w:p>
        </w:tc>
      </w:tr>
      <w:tr>
        <w:trPr>
          <w:trHeight w:val="20" w:hRule="atLeast"/>
        </w:trPr>
        <w:tc>
          <w:tcPr>
            <w:tcW w:w="536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59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the voltage (8V)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6V</w:t>
            </w:r>
          </w:p>
        </w:tc>
      </w:tr>
      <w:tr>
        <w:trPr>
          <w:trHeight w:val="20" w:hRule="atLeast"/>
        </w:trPr>
        <w:tc>
          <w:tcPr>
            <w:tcW w:w="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volume key, repeat 2 times</w:t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Volume toggles on/off with each key press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3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5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Press and release frequency up key, repeat </w:t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Frequency changes to next higher one with each key press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36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5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Output interuppted then regulates 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3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5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Press and release frequency down key, repeat </w:t>
            </w:r>
          </w:p>
        </w:tc>
        <w:tc>
          <w:tcPr>
            <w:tcW w:w="3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Frequency changes to next lower one with each key press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36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59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Output interuppted then regulates 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power output key, repeat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Check power output increases with each key press then cycles to off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</w:tbl>
    <w:p>
      <w:pPr>
        <w:pStyle w:val="Caption1"/>
        <w:rPr/>
      </w:pPr>
      <w:r>
        <w:rPr/>
      </w:r>
    </w:p>
    <w:p>
      <w:pPr>
        <w:pStyle w:val="Normal"/>
        <w:spacing w:lineRule="auto" w:line="276"/>
        <w:rPr/>
      </w:pPr>
      <w:r>
        <w:rPr/>
      </w:r>
      <w:r>
        <w:br w:type="page"/>
      </w:r>
    </w:p>
    <w:p>
      <w:pPr>
        <w:pStyle w:val="Normal"/>
        <w:spacing w:lineRule="auto" w:line="276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21" w:name="_Toc135645470"/>
      <w:r>
        <w:rPr/>
        <w:t>Menus</w:t>
      </w:r>
      <w:bookmarkEnd w:id="21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Menus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configured</w:t>
            </w:r>
          </w:p>
          <w:p>
            <w:pPr>
              <w:pStyle w:val="Normal"/>
              <w:widowControl w:val="false"/>
              <w:rPr/>
            </w:pPr>
            <w:r>
              <w:rPr/>
              <w:t>--200 Ohm load connected across leads or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connect to known line 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592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Frequency, Settings, and Options menus:</w:t>
            </w:r>
          </w:p>
          <w:p>
            <w:pPr>
              <w:pStyle w:val="Normal"/>
              <w:widowControl w:val="false"/>
              <w:ind w:right="-43" w:hanging="0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/>
              <w:drawing>
                <wp:inline distT="0" distB="0" distL="0" distR="0">
                  <wp:extent cx="504825" cy="495935"/>
                  <wp:effectExtent l="0" t="0" r="0" b="0"/>
                  <wp:docPr id="8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Cs/>
              </w:rPr>
              <w:t>High power output enabled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484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menu key, select Frequencies. Toggle one frequency on and another off.  Press and release volume key twice and scroll through frequencies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Frequency toggled off no longer appear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323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Frequency toggled on now appears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menu key, select Settings/Backlight. Select Off.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turns off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Timer menu item disappears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143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On.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turns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Timer menu item reappears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Timer/10 Seconds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turns off after 10 seconds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off and replace direct connect leads with dual direct connect leads. Connect 200 Ohm loads across both leads or two know lines. Set frequency to 3.14k.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on.  Press and hold menu key, select Settings/Output/Dual Output/Enable.  Press and release volume key 4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Dual lead icon appears, and non-active lead will be crossed out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menu key, select Settings/ Output/Dual Output/Disable.  Press and release volume key 4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Standard lead icon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341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Press and hold menu key.  </w:t>
            </w:r>
            <w:r>
              <w:rPr>
                <w:rFonts w:eastAsia="Calibri" w:eastAsiaTheme="minorHAnsi"/>
                <w:shd w:fill="FFFF00" w:val="clear"/>
              </w:rPr>
              <w:t>Select Output/High power output/Enable</w:t>
            </w:r>
            <w:r>
              <w:rPr/>
              <w:t>.  Press and release volume key 3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High power output enabled icon appears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Cant find high power output</w:t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power at 12W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22" w:name="_Hlk35861838"/>
            <w:bookmarkEnd w:id="22"/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menu key.  Select Settings/ Meter/Simple.  Press and release volume key 3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Power, impedance, and voltage measurements disappear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menu key. Select Settings/ Meter/Advanced.  Press and release volume key 3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Power, impedance, and voltage measurements reappears. Capture values for each.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Press and hold menu Select Options/Languages.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List of languages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bookmarkStart w:id="23" w:name="_Hlk358618381"/>
            <w:bookmarkEnd w:id="23"/>
            <w:r>
              <w:rPr>
                <w:rFonts w:eastAsiaTheme="minorHAnsi"/>
                <w:shd w:fill="FFFF00" w:val="clear"/>
              </w:rPr>
              <w:t xml:space="preserve">Its in </w:t>
            </w:r>
            <w:r>
              <w:rPr>
                <w:rFonts w:eastAsiaTheme="minorHAnsi"/>
                <w:i/>
                <w:iCs/>
                <w:shd w:fill="FFFF00" w:val="clear"/>
              </w:rPr>
              <w:t>Settings</w:t>
            </w:r>
            <w:r>
              <w:rPr>
                <w:rFonts w:eastAsiaTheme="minorHAnsi"/>
                <w:i w:val="false"/>
                <w:iCs w:val="false"/>
                <w:shd w:fill="FFFF00" w:val="clear"/>
              </w:rPr>
              <w:t>/Options/Langauges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Select Español.  Press and release volume key 2 times.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Menu items appear in Spanish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Options/Languages/Italiano.  Press and release volume key 2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Menu items appear in Italian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Options/Languages/Korean (last options).  Press and release volume key 2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Menu items appear in Korean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Options/Languages/English.  Press and release volume key 2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Menu items appear in English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If testing for specific language change, select Options/Language.  Select specific language.  Press and release volume key 2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Menu items appear in language selected.  Check for specific change.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Options/Shutdown timer/4 Hours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Transmitter automatically shuts off after 4 hours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17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Press and hold menu key. Select Options/Fault Mode/Enable. 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highlight w:val="yellow"/>
              </w:rPr>
            </w:pPr>
            <w:r>
              <w:rPr/>
              <w:t>TX screen returns in FF mode and icon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Frequency changes to FF (263)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Repeat step 17 but select Disable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Transmitter returns to normal operation display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  <w:r>
        <w:br w:type="page"/>
      </w:r>
    </w:p>
    <w:p>
      <w:pPr>
        <w:pStyle w:val="Normal"/>
        <w:spacing w:lineRule="auto" w:line="276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24" w:name="_Toc135645471"/>
      <w:r>
        <w:rPr/>
        <w:t>Locate in Direction Connect Mode with Direction Enable (DE)</w:t>
      </w:r>
      <w:bookmarkEnd w:id="24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bookmarkStart w:id="25" w:name="_Hlk35869963"/>
            <w:bookmarkEnd w:id="25"/>
            <w:r>
              <w:rPr>
                <w:b/>
              </w:rPr>
              <w:t>Locate in Direct Connect with and without Direction Enable (DE) Line Mode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RX configured and calibrated</w:t>
            </w:r>
          </w:p>
          <w:p>
            <w:pPr>
              <w:pStyle w:val="Normal"/>
              <w:widowControl w:val="false"/>
              <w:ind w:left="144" w:hanging="144"/>
              <w:rPr/>
            </w:pPr>
            <w:r>
              <w:rPr/>
              <w:t xml:space="preserve">-- TX connected to line with Direct Connect   </w:t>
            </w:r>
            <w:commentRangeStart w:id="3"/>
            <w:r>
              <w:rPr/>
              <w:t>Leads or 100k Ohm load</w:t>
            </w:r>
            <w:commentRangeEnd w:id="3"/>
            <w:r>
              <w:commentReference w:id="3"/>
            </w: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-- Line grounded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Depth of line known</w:t>
            </w:r>
          </w:p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  <w:t>-- RX On</w:t>
            </w:r>
          </w:p>
          <w:p>
            <w:pPr>
              <w:pStyle w:val="Normal"/>
              <w:widowControl w:val="false"/>
              <w:rPr/>
            </w:pPr>
            <w:r>
              <w:rPr/>
              <w:t>-- Second line parallel to target line</w:t>
            </w:r>
          </w:p>
        </w:tc>
        <w:tc>
          <w:tcPr>
            <w:tcW w:w="3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transmitter Direction Enable (DE) output mode.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>Note: frequency in Direction Enable mode may be any frequency below 10k.</w:t>
            </w:r>
            <w:r>
              <w:rPr>
                <w:bCs/>
              </w:rPr>
              <w:br/>
            </w:r>
            <w:r>
              <w:rPr/>
              <w:drawing>
                <wp:inline distT="0" distB="0" distL="0" distR="0">
                  <wp:extent cx="1198245" cy="782955"/>
                  <wp:effectExtent l="0" t="0" r="0" b="0"/>
                  <wp:docPr id="9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4041" t="0" r="404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245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>Direction Enable screen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Direct Connect Mode with and without Direction Enable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26" w:name="_Hlk31875030"/>
            <w:bookmarkEnd w:id="26"/>
            <w:r>
              <w:rPr/>
              <w:t>1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menu key.   Select Settings/ Output/Direction Enable/Enable.  Press and release volume key 4 times.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Direction Enable icon appears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  <w:bookmarkStart w:id="27" w:name="_Hlk318750301"/>
            <w:bookmarkStart w:id="28" w:name="_Hlk318750301"/>
            <w:bookmarkEnd w:id="28"/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commentRangeStart w:id="4"/>
            <w:r>
              <w:rPr>
                <w:highlight w:val="yellow"/>
              </w:rPr>
              <w:t>Capture impedance (</w:t>
            </w:r>
            <w:r>
              <w:rPr>
                <w:rFonts w:cs="Calibri"/>
                <w:highlight w:val="yellow"/>
              </w:rPr>
              <w:t>Ω</w:t>
            </w:r>
            <w:r>
              <w:rPr>
                <w:highlight w:val="yellow"/>
              </w:rPr>
              <w:t xml:space="preserve">) of line </w:t>
            </w:r>
            <w:commentRangeEnd w:id="4"/>
            <w:r>
              <w:commentReference w:id="4"/>
            </w:r>
            <w:r>
              <w:rPr>
                <w:highlight w:val="yellow"/>
              </w:rPr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 xml:space="preserve">577  </w:t>
            </w:r>
            <w:r>
              <w:rPr>
                <w:rFonts w:cs="Calibri"/>
                <w:shd w:fill="FFFF00" w:val="clear"/>
              </w:rPr>
              <w:t>Ω must be on 600 or 200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Using the RX, locate line facing away from TX with compass direction vertical, press and hold the RX Frequency key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An arrow appears on the end of the compass direction line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facing the TX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The DE arrow flips to the end opposite the TX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menu key.    Select Settings/ Output/Direction Enable/</w:t>
            </w:r>
            <w:r>
              <w:rPr>
                <w:rFonts w:eastAsiaTheme="minorHAnsi"/>
                <w:shd w:fill="FFFF00" w:val="clear"/>
              </w:rPr>
              <w:t>Enable</w:t>
            </w:r>
            <w:r>
              <w:rPr/>
              <w:t>.  Press and release volume key 4 times.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Direction Enable icon disappears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Typo in instructions</w:t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RX antenna key and locate line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Antenna icon changes to single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Signal strength is higher with same gain  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  <w:bookmarkStart w:id="29" w:name="_Hlk358699631"/>
            <w:bookmarkStart w:id="30" w:name="_Hlk358699631"/>
            <w:bookmarkEnd w:id="30"/>
          </w:p>
        </w:tc>
      </w:tr>
    </w:tbl>
    <w:p>
      <w:pPr>
        <w:pStyle w:val="Normal"/>
        <w:spacing w:lineRule="auto" w:line="276"/>
        <w:rPr>
          <w:rFonts w:eastAsia="ＭＳ ゴシック" w:eastAsiaTheme="majorEastAsia"/>
          <w:b/>
          <w:b/>
          <w:bCs/>
          <w:color w:val="auto"/>
          <w:sz w:val="20"/>
          <w:szCs w:val="20"/>
        </w:rPr>
      </w:pPr>
      <w:r>
        <w:rPr>
          <w:rFonts w:eastAsia="ＭＳ ゴシック" w:eastAsiaTheme="majorEastAsia"/>
          <w:b/>
          <w:bCs/>
          <w:color w:val="auto"/>
          <w:sz w:val="20"/>
          <w:szCs w:val="20"/>
        </w:rPr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31" w:name="_Toc135645472"/>
      <w:r>
        <w:rPr/>
        <w:t>Locate in Fault Finding Mode</w:t>
      </w:r>
      <w:bookmarkEnd w:id="31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Locate in Direct Connect with and without Direction Enable (DE) Line Mode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RX configured and calibrated</w:t>
            </w:r>
          </w:p>
          <w:p>
            <w:pPr>
              <w:pStyle w:val="Normal"/>
              <w:widowControl w:val="false"/>
              <w:ind w:left="144" w:hanging="144"/>
              <w:rPr/>
            </w:pPr>
            <w:r>
              <w:rPr/>
              <w:t xml:space="preserve">-- TX connected with Direct Connect Leads to line with known fault </w:t>
            </w:r>
          </w:p>
          <w:p>
            <w:pPr>
              <w:pStyle w:val="Normal"/>
              <w:widowControl w:val="false"/>
              <w:rPr/>
            </w:pPr>
            <w:r>
              <w:rPr/>
              <w:t>-- Line disconnected at both ends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  <w:t>-- RX On</w:t>
            </w:r>
          </w:p>
          <w:p>
            <w:pPr>
              <w:pStyle w:val="Normal"/>
              <w:widowControl w:val="false"/>
              <w:ind w:left="144" w:hanging="144"/>
              <w:rPr/>
            </w:pPr>
            <w:r>
              <w:rPr/>
              <w:t>-- Plug fault probe into RX accessory port to       enter Fault Mode screen</w:t>
            </w:r>
          </w:p>
        </w:tc>
        <w:tc>
          <w:tcPr>
            <w:tcW w:w="3509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transmitter Direction Enable (DE) output mode.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>Note: frequency in Direction Enable mode may be any frequency below 10k.</w:t>
            </w:r>
            <w:r>
              <w:rPr>
                <w:bCs/>
              </w:rPr>
              <w:br/>
            </w:r>
            <w:r>
              <w:rPr/>
              <w:t xml:space="preserve"> </w:t>
            </w:r>
            <w:r>
              <w:rPr/>
              <w:drawing>
                <wp:inline distT="0" distB="0" distL="0" distR="0">
                  <wp:extent cx="1155700" cy="693420"/>
                  <wp:effectExtent l="0" t="0" r="0" b="0"/>
                  <wp:docPr id="10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        </w:t>
            </w:r>
            <w:r>
              <w:rPr/>
              <w:t>Fault Mode screen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Fault Mode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87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Press and hold menu key.  Select Settings/ Options/ Fault Mode/Enable. 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/>
              <w:t>Fault mode icon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58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Transmitter changes frequency to FF (263)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58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commentRangeStart w:id="5"/>
            <w:r>
              <w:rPr>
                <w:highlight w:val="yellow"/>
              </w:rPr>
              <w:t>Capture impedance (</w:t>
            </w:r>
            <w:r>
              <w:rPr>
                <w:rFonts w:cs="Calibri"/>
                <w:highlight w:val="yellow"/>
              </w:rPr>
              <w:t>Ω</w:t>
            </w:r>
            <w:r>
              <w:rPr>
                <w:highlight w:val="yellow"/>
              </w:rPr>
              <w:t xml:space="preserve">) of line </w:t>
            </w:r>
            <w:commentRangeEnd w:id="5"/>
            <w:r>
              <w:commentReference w:id="5"/>
            </w:r>
            <w:r>
              <w:rPr>
                <w:highlight w:val="yellow"/>
              </w:rPr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&gt;</w:t>
            </w:r>
            <w:r>
              <w:rPr>
                <w:rFonts w:eastAsiaTheme="minorHAnsi"/>
                <w:shd w:fill="FFFF00" w:val="clear"/>
              </w:rPr>
              <w:t xml:space="preserve">100k </w:t>
            </w:r>
            <w:r>
              <w:rPr>
                <w:rFonts w:cs="Calibri"/>
                <w:shd w:fill="FFFF00" w:val="clear"/>
              </w:rPr>
              <w:t>Ω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While over line with RX and probes parallel to line, press probe into ground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>
                <w:bCs/>
              </w:rPr>
              <w:t>On the RX, numbers appear above flashing home symbol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Press and hold RX frequency key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>
                <w:bCs/>
              </w:rPr>
              <w:t>Chime sounds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>
                <w:bCs/>
              </w:rPr>
              <w:t xml:space="preserve">Arrow appears pointing toward fault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Move closer to fault and press probe into ground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>
                <w:bCs/>
              </w:rPr>
              <w:t>Arrow stays in the same direction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>
                <w:bCs/>
              </w:rPr>
              <w:t>Signal strength number updates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Move to opposite side of fault keeping probe and receiver in the same orientation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>
                <w:bCs/>
              </w:rPr>
              <w:t>Arrow flips to opposite direction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>
                <w:bCs/>
              </w:rPr>
              <w:t>Signal strength number updates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End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Press and hold menu key.  Select Settings/ Options/Fault Mode/Disable.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>
                <w:bCs/>
              </w:rPr>
              <w:t>Display returns to normal transmitter display screen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32" w:name="_Toc135645473"/>
      <w:r>
        <w:rPr/>
        <w:t>Locate in Clamp Modes</w:t>
      </w:r>
      <w:bookmarkEnd w:id="32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Locate in Clamp and Broadband Clamp Modes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RX configured and calibrated</w:t>
            </w:r>
          </w:p>
          <w:p>
            <w:pPr>
              <w:pStyle w:val="Normal"/>
              <w:widowControl w:val="false"/>
              <w:rPr/>
            </w:pPr>
            <w:r>
              <w:rPr/>
              <w:t>-- Line grounded</w:t>
            </w:r>
          </w:p>
          <w:p>
            <w:pPr>
              <w:pStyle w:val="Normal"/>
              <w:widowControl w:val="false"/>
              <w:rPr/>
            </w:pPr>
            <w:r>
              <w:rPr/>
              <w:t>-- TX Off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-- Depth of line known </w:t>
            </w:r>
          </w:p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transmitter 5” Clamp and Broadband Clamp output modes.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drawing>
                <wp:inline distT="0" distB="0" distL="0" distR="0">
                  <wp:extent cx="784860" cy="766445"/>
                  <wp:effectExtent l="0" t="0" r="0" b="0"/>
                  <wp:docPr id="11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drawing>
                <wp:inline distT="0" distB="0" distL="0" distR="0">
                  <wp:extent cx="996315" cy="779780"/>
                  <wp:effectExtent l="0" t="0" r="0" b="0"/>
                  <wp:docPr id="12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>
              <w:rPr/>
              <w:t>Induction Clamp        Orientation of TX              Induction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5” Clamp Mode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78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Replace direct connect leads with standard 5” clamp.  Place clamp around line.  Turn TX on.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Inductive clamp connected icon appears in place of direct connect icon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  <w:t>Change freq to?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TX changes to selected frequency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3.14 kHz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Locate line facing away from TX with RX in line mode at same frequency as TX.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Signal strength on RX maximum over line.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Change RX to different frequency than TX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Signal strength on RX decreases significantly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Change RX frequency back to same frequency as TX.  Press and release power output key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Power level icon increases to next output level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Signal strength on RX increases, less gain needed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power output key until output level cycles back around to zero output (standby mode)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Signal strength on RX decreases significantly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Broadband Clamp Mode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87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Turn TX off, replace 5” clamp with broadband clamp and turn TX back on.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/>
              <w:t>Induction active icon appears in place of inductive clamp connected icon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Change frq to?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>
                <w:highlight w:val="yellow"/>
              </w:rPr>
              <w:t>TX changes to selected frequency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Locate line facing away from TX with RX in line mode at same frequency as TX.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/>
              <w:t>Signal strength on RX maximum over line.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Change RX to different frequency than TX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/>
              <w:t xml:space="preserve">Signal strength on RX decreases significantly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11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Change RX frequency back to same frequency as TX.  Press and release power output key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/>
              <w:t>Power level icon increases to next output level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Signal strength on RX increases, less gain needed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Press and release power output key until output level cycles back around to zero output (standby mode)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/>
              <w:t>Signal strength on RX decreases significantly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33" w:name="_Toc135645474"/>
      <w:r>
        <w:rPr/>
        <w:t>Locate in Broadcast Modes</w:t>
      </w:r>
      <w:bookmarkEnd w:id="33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Locate in Clamp and Broadcast Modes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RX configured and calibrated</w:t>
            </w:r>
          </w:p>
          <w:p>
            <w:pPr>
              <w:pStyle w:val="Normal"/>
              <w:widowControl w:val="false"/>
              <w:rPr/>
            </w:pPr>
            <w:r>
              <w:rPr/>
              <w:t>-- Line grounded</w:t>
            </w:r>
          </w:p>
          <w:p>
            <w:pPr>
              <w:pStyle w:val="Normal"/>
              <w:widowControl w:val="false"/>
              <w:rPr/>
            </w:pPr>
            <w:r>
              <w:rPr/>
              <w:t>-- TX Off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-- Depth of line known </w:t>
            </w:r>
          </w:p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transmitter Clamp and Broadcast output modes.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</w:t>
            </w:r>
            <w:r>
              <w:rPr/>
              <w:drawing>
                <wp:inline distT="0" distB="0" distL="0" distR="0">
                  <wp:extent cx="996315" cy="779780"/>
                  <wp:effectExtent l="0" t="0" r="0" b="0"/>
                  <wp:docPr id="13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716280" cy="699770"/>
                  <wp:effectExtent l="0" t="0" r="0" b="0"/>
                  <wp:docPr id="14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>
              <w:rPr/>
              <w:t xml:space="preserve">      Orientation of TX         Induction (Broadcast)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Clamp Mode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Broadcast Mode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87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With TX off, disconnect clamp from TX, locate TX directly above and parallel to line, and turn TX on.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/>
              <w:t>Induction active icon appears in place of inductive clamp connected icon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8.01 kHz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Locate line facing away from TX with RX in line mode at same frequency as TX and at least 30 feet from TX.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/>
              <w:t>Signal strength on RX maximum over line.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Change RX to different frequency than TX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/>
              <w:t xml:space="preserve">Signal strength on RX decreases significantly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Change RX frequency back to same frequency as TX.  Press and </w:t>
            </w:r>
            <w:r>
              <w:rPr>
                <w:rFonts w:eastAsiaTheme="minorHAnsi"/>
                <w:shd w:fill="FFFF00" w:val="clear"/>
              </w:rPr>
              <w:t>release power output key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/>
              <w:t>Power level icon increases to next output level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Signal strength on RX increases, less gain needed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On RX or TX?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Press and release power output key until output level cycles back around to zero output (standby mode)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Cs/>
              </w:rPr>
            </w:pPr>
            <w:r>
              <w:rPr/>
              <w:t>Signal strength on RX decreases significantly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</w:tbl>
    <w:p>
      <w:pPr>
        <w:pStyle w:val="Caption1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4" w:name="_Toc135645475"/>
      <w:r>
        <w:rPr/>
        <w:t>Engineering Testing</w:t>
      </w:r>
      <w:bookmarkEnd w:id="34"/>
    </w:p>
    <w:p>
      <w:pPr>
        <w:pStyle w:val="Heading2"/>
        <w:numPr>
          <w:ilvl w:val="1"/>
          <w:numId w:val="1"/>
        </w:numPr>
        <w:ind w:left="720" w:hanging="540"/>
        <w:rPr/>
      </w:pPr>
      <w:bookmarkStart w:id="35" w:name="_Toc135645476"/>
      <w:r>
        <w:rPr/>
        <w:t>TX Transformer Taps</w:t>
      </w:r>
      <w:bookmarkEnd w:id="35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TX Transformer Taps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-- 200 Ohm load connected across leads or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connect to known line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Transmitter transformer taps.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>Note: if performing test on a line, current, power, impedance, and voltage values may differ.  Record values for each.</w:t>
            </w:r>
            <w:r>
              <w:rPr>
                <w:bCs/>
              </w:rPr>
              <w:br/>
            </w:r>
            <w:r>
              <w:rPr/>
              <w:t xml:space="preserve"> </w:t>
            </w:r>
          </w:p>
        </w:tc>
      </w:tr>
      <w:tr>
        <w:trPr>
          <w:trHeight w:val="367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TX Low Frequency Tap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  <w:t>Change TX frequency to 815Hz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TX display shows 815Hz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  <w:t>Turn TX power output 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full power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All 5 Power bars are indicated.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current milliamps on display.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150.0mA  and 210.0mA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157 mA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power output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4.5 Watts and 7.60 Watts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4.75 W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line impedance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Between 190 </w:t>
            </w:r>
            <w:r>
              <w:rPr>
                <w:rFonts w:cs="Calibri"/>
              </w:rPr>
              <w:t>Ω</w:t>
            </w:r>
            <w:r>
              <w:rPr/>
              <w:t xml:space="preserve"> and 200 </w:t>
            </w:r>
            <w:r>
              <w:rPr>
                <w:rFonts w:cs="Calibri"/>
              </w:rPr>
              <w:t>Ω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 xml:space="preserve">191 </w:t>
            </w:r>
            <w:r>
              <w:rPr>
                <w:rFonts w:cs="Calibri"/>
                <w:shd w:fill="FFFF00" w:val="clear"/>
              </w:rPr>
              <w:t>Ω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voltage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35V and 45V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30 V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output off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TX Medium Frequency Tap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Change TX frequency to 22.5kHz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TX display shows 22.5kHz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full power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All 5 Power bars are indicated.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Max power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current milliamps on display.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190.0mA  and 210.0mA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158 mA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power output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7.75 Watts and 8.0 Watts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4.84 W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line impedance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Between 190 </w:t>
            </w:r>
            <w:r>
              <w:rPr>
                <w:rFonts w:cs="Calibri"/>
              </w:rPr>
              <w:t>Ω</w:t>
            </w:r>
            <w:r>
              <w:rPr/>
              <w:t xml:space="preserve"> and 200 </w:t>
            </w:r>
            <w:r>
              <w:rPr>
                <w:rFonts w:cs="Calibri"/>
              </w:rPr>
              <w:t>Ω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 xml:space="preserve">193  </w:t>
            </w:r>
            <w:r>
              <w:rPr>
                <w:rFonts w:cs="Calibri"/>
                <w:shd w:fill="FFFF00" w:val="clear"/>
              </w:rPr>
              <w:t>Ω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voltage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35V and 45V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31 V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output off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</w:tbl>
    <w:p>
      <w:pPr>
        <w:pStyle w:val="TestVerLev2"/>
        <w:numPr>
          <w:ilvl w:val="0"/>
          <w:numId w:val="0"/>
        </w:numPr>
        <w:ind w:left="1332" w:hanging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36" w:name="_Toc135645477"/>
      <w:r>
        <w:rPr/>
        <w:t>TX Antenna Tuning</w:t>
      </w:r>
      <w:bookmarkEnd w:id="36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TX Antenna Tuning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connected to line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-- Direct Connect Leads connected 200 </w:t>
            </w:r>
            <w:r>
              <w:rPr>
                <w:rFonts w:cs="Calibri"/>
              </w:rPr>
              <w:t>Ω</w:t>
            </w:r>
            <w:r>
              <w:rPr/>
              <w:t xml:space="preserve"> load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>This tests the Transmitter antenna tuning.</w:t>
            </w:r>
            <w:r>
              <w:rPr>
                <w:bCs/>
              </w:rPr>
              <w:br/>
            </w:r>
            <w:r>
              <w:rPr/>
              <w:t xml:space="preserve"> </w:t>
            </w:r>
          </w:p>
        </w:tc>
      </w:tr>
      <w:tr>
        <w:trPr>
          <w:trHeight w:val="367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TX First Antenna Tuning Band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Change TX frequency to 8.01kHz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TX display shows 8.01kHz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full power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All 5 Power bars are indicated.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current milliamps on display.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170mA  and 210mA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 xml:space="preserve">160 mA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power output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5.5 Watts and 7.0 Watts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4.93 W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line impedance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Between 190 </w:t>
            </w:r>
            <w:r>
              <w:rPr>
                <w:rFonts w:cs="Calibri"/>
              </w:rPr>
              <w:t>Ω</w:t>
            </w:r>
            <w:r>
              <w:rPr/>
              <w:t xml:space="preserve"> and 200 </w:t>
            </w:r>
            <w:r>
              <w:rPr>
                <w:rFonts w:cs="Calibri"/>
              </w:rPr>
              <w:t>Ω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 xml:space="preserve">192 </w:t>
            </w:r>
            <w:r>
              <w:rPr>
                <w:rFonts w:cs="Calibri"/>
                <w:shd w:fill="FFFF00" w:val="clear"/>
              </w:rPr>
              <w:t>Ω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voltage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35V and 45V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31 V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output off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TX Second Antenna Tuning Band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Change TX frequency to 44.6kHz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TX display shows 44.6kHz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Adjust Power out to Full Power</w:t>
              <w:tab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All 5 Power bars are indicated.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current milliamps on display.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180mA  and 200mA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159 mA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power output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6.5 Watts and 8.0 Watts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4.86 W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line impedance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Between 185 </w:t>
            </w:r>
            <w:r>
              <w:rPr>
                <w:rFonts w:cs="Calibri"/>
              </w:rPr>
              <w:t>Ω</w:t>
            </w:r>
            <w:r>
              <w:rPr/>
              <w:t xml:space="preserve"> and 200 </w:t>
            </w:r>
            <w:r>
              <w:rPr>
                <w:rFonts w:cs="Calibri"/>
              </w:rPr>
              <w:t>Ω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 xml:space="preserve">191 </w:t>
            </w:r>
            <w:r>
              <w:rPr>
                <w:rFonts w:cs="Calibri"/>
                <w:shd w:fill="FFFF00" w:val="clear"/>
              </w:rPr>
              <w:t>Ω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voltage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30V and 45V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30 V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output off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TX Third Antenna Tuning Band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Change TX frequency to 83.1kHz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display shows 83.1kHz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full power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All 5 Power bars are indicated.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current milliamps on display.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24mA  and 60mA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68 mA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power output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.50 Watts and .70 Watts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.</w:t>
            </w:r>
            <w:r>
              <w:rPr>
                <w:rFonts w:eastAsiaTheme="minorHAnsi"/>
                <w:shd w:fill="FFFF00" w:val="clear"/>
              </w:rPr>
              <w:t>88 W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line impedance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Between 185  </w:t>
            </w:r>
            <w:r>
              <w:rPr>
                <w:rFonts w:cs="Calibri"/>
              </w:rPr>
              <w:t>Ω</w:t>
            </w:r>
            <w:r>
              <w:rPr/>
              <w:t xml:space="preserve"> and 200 </w:t>
            </w:r>
            <w:r>
              <w:rPr>
                <w:rFonts w:cs="Calibri"/>
              </w:rPr>
              <w:t>Ω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 xml:space="preserve">191 </w:t>
            </w:r>
            <w:r>
              <w:rPr>
                <w:rFonts w:cs="Calibri"/>
                <w:shd w:fill="FFFF00" w:val="clear"/>
              </w:rPr>
              <w:t>Ω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voltage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9V and 12V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13 V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output off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TX Fourth Antenna Tuning Band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Change TX frequency to 121kHz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display shows 121kHz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full power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All 5 Power bars are indicated.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current milliamps on display.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50mA  and 70mA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65 mA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power output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0.75 Watts and 1 Watts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.</w:t>
            </w:r>
            <w:r>
              <w:rPr>
                <w:rFonts w:eastAsiaTheme="minorHAnsi"/>
                <w:shd w:fill="FFFF00" w:val="clear"/>
              </w:rPr>
              <w:t>81 W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line impedance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Between 185 </w:t>
            </w:r>
            <w:r>
              <w:rPr>
                <w:rFonts w:cs="Calibri"/>
              </w:rPr>
              <w:t>Ω</w:t>
            </w:r>
            <w:r>
              <w:rPr/>
              <w:t xml:space="preserve"> and 200 </w:t>
            </w:r>
            <w:r>
              <w:rPr>
                <w:rFonts w:cs="Calibri"/>
              </w:rPr>
              <w:t>Ω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 xml:space="preserve">190 </w:t>
            </w:r>
            <w:r>
              <w:rPr>
                <w:rFonts w:cs="Calibri"/>
                <w:shd w:fill="FFFF00" w:val="clear"/>
              </w:rPr>
              <w:t>Ω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voltage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10V and 15V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12 V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output off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37" w:name="_Toc135645478"/>
      <w:r>
        <w:rPr/>
        <w:t>TX Automatic Power Output Limits</w:t>
      </w:r>
      <w:bookmarkEnd w:id="37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TX Automatic Power Output Limits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connected to line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-- Direct Connect Leads connected 200 </w:t>
            </w:r>
            <w:r>
              <w:rPr>
                <w:rFonts w:cs="Calibri"/>
              </w:rPr>
              <w:t>Ω</w:t>
            </w:r>
            <w:r>
              <w:rPr/>
              <w:t xml:space="preserve"> load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>This tests the Transmitter automatic power output limits.</w:t>
            </w:r>
            <w:r>
              <w:rPr>
                <w:bCs/>
              </w:rPr>
              <w:br/>
            </w:r>
            <w:r>
              <w:rPr/>
              <w:t xml:space="preserve"> </w:t>
            </w:r>
          </w:p>
        </w:tc>
      </w:tr>
      <w:tr>
        <w:trPr>
          <w:trHeight w:val="367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TX 12-Watt Upper Frequency Limit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Change TX frequency to 8.44kHz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TX display shows 8.44kHz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Enable High Power Mode under Settings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full power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power output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11.0 and 14.0 Watts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output off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Change TX frequency to 9.5kHz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display shows 9.5kHz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full power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power output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8.0 and 10.0 Watts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output off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Theme="minorHAnsi"/>
                <w:highlight w:val="none"/>
                <w:shd w:fill="FFFF00" w:val="clear"/>
              </w:rPr>
            </w:pPr>
            <w:r>
              <w:rPr>
                <w:rFonts w:eastAsiaTheme="minorHAnsi"/>
                <w:shd w:fill="FFFF00" w:val="clear"/>
              </w:rPr>
              <w:t>Using 5W transmitter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TX 10-Watt &amp; 1-Watt Upper Frequency Limit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Change TX frequency to 44.6kHz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TX display shows 44.6kHz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Enable High Power Mode under Settings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full power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power output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9.75 Watts and 10 Watts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output off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Change TX frequency to 65.5kHz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display shows 65.5kHz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full power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power output on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Between 0.80 Watts and 1 Watts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output off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2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38" w:name="_Toc135645479"/>
      <w:r>
        <w:rPr/>
        <w:t>TX Shutdown Timer</w:t>
      </w:r>
      <w:bookmarkEnd w:id="38"/>
    </w:p>
    <w:tbl>
      <w:tblPr>
        <w:tblW w:w="10080" w:type="dxa"/>
        <w:jc w:val="left"/>
        <w:tblInd w:w="80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446"/>
        <w:gridCol w:w="3062"/>
        <w:gridCol w:w="3063"/>
        <w:gridCol w:w="448"/>
        <w:gridCol w:w="451"/>
        <w:gridCol w:w="2609"/>
      </w:tblGrid>
      <w:tr>
        <w:trPr>
          <w:trHeight w:val="20" w:hRule="atLeast"/>
        </w:trPr>
        <w:tc>
          <w:tcPr>
            <w:tcW w:w="100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TX Shutdown Timer</w:t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2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MFL TX connected to line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-- Direct Connect Leads connected 200 </w:t>
            </w:r>
            <w:r>
              <w:rPr>
                <w:rFonts w:cs="Calibri"/>
              </w:rPr>
              <w:t>Ω</w:t>
            </w:r>
            <w:r>
              <w:rPr/>
              <w:t xml:space="preserve"> load</w:t>
            </w:r>
          </w:p>
          <w:p>
            <w:pPr>
              <w:pStyle w:val="Normal"/>
              <w:widowControl w:val="false"/>
              <w:rPr/>
            </w:pPr>
            <w:r>
              <w:rPr/>
              <w:t>-- Install 12 Volt external power cable</w:t>
            </w:r>
          </w:p>
          <w:p>
            <w:pPr>
              <w:pStyle w:val="Normal"/>
              <w:widowControl w:val="false"/>
              <w:rPr/>
            </w:pPr>
            <w:r>
              <w:rPr/>
              <w:t>-- Install logging Volt/Current meter</w:t>
            </w:r>
          </w:p>
          <w:p>
            <w:pPr>
              <w:pStyle w:val="Normal"/>
              <w:widowControl w:val="false"/>
              <w:rPr/>
            </w:pPr>
            <w:r>
              <w:rPr/>
              <w:t>-- Setup logging date/time</w:t>
            </w:r>
          </w:p>
        </w:tc>
        <w:tc>
          <w:tcPr>
            <w:tcW w:w="3063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Hook up 12-volt power supply and meter cabling.</w:t>
            </w:r>
          </w:p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0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07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 xml:space="preserve">Test for TX 2-hour Shutdown Timer Feature </w:t>
            </w:r>
            <w:r>
              <w:rPr>
                <w:bCs/>
              </w:rPr>
              <w:br/>
            </w:r>
            <w:r>
              <w:rPr/>
              <w:t xml:space="preserve"> </w:t>
            </w:r>
          </w:p>
        </w:tc>
      </w:tr>
      <w:tr>
        <w:trPr>
          <w:trHeight w:val="367" w:hRule="atLeast"/>
        </w:trPr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3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2-Hour Shutdown Timer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Select any TX frequency 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high or 5</w:t>
            </w:r>
            <w:r>
              <w:rPr>
                <w:vertAlign w:val="superscript"/>
              </w:rPr>
              <w:t>th</w:t>
            </w:r>
            <w:r>
              <w:rPr/>
              <w:t xml:space="preserve"> power level power output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All 5 Power bars are indicated.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Enter the Menu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Configuration Menu appears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Arrow down to Options selection, select menu button to select.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Arrow down to Shutdown Timer, press menu button to select.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Arrow down Highlight 2 Hours and press menu button to select.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Backout to TX display and note start time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After 2 hours.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Verify the TX has shutdown, pull the log from the meter and verify the time stamps from the initial current draw to the last current draw reading was 2 hours elapsed.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007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 xml:space="preserve">Test for TX 4-hour Shutdown Timer Feature </w:t>
            </w:r>
            <w:r>
              <w:rPr>
                <w:bCs/>
              </w:rPr>
              <w:br/>
            </w:r>
            <w:r>
              <w:rPr/>
              <w:t xml:space="preserve"> </w:t>
            </w:r>
          </w:p>
        </w:tc>
      </w:tr>
      <w:tr>
        <w:trPr>
          <w:trHeight w:val="367" w:hRule="atLeast"/>
        </w:trPr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3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4-Hour Shutdown Timer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Select any TX frequency 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high or 5</w:t>
            </w:r>
            <w:r>
              <w:rPr>
                <w:vertAlign w:val="superscript"/>
              </w:rPr>
              <w:t>th</w:t>
            </w:r>
            <w:r>
              <w:rPr/>
              <w:t xml:space="preserve"> power level power output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All 5 Power bars are indicated.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Enter the Menu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Configuration Menu appears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Arrow down to Options selection, select menu button to select.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Arrow down to Shutdown Timer, press menu button to select.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Arrow down Highlight 4 Hours and press menu button to select.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Backout to TX display and note start time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After 4 hours.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Verify the TX has shutdown, pull the log from the meter and verify the time stamps from the initial current draw to the last current draw reading was 4 hours elapsed.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007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 xml:space="preserve">Test for TX 8-hour Shutdown Timer Feature </w:t>
            </w:r>
            <w:r>
              <w:rPr>
                <w:bCs/>
              </w:rPr>
              <w:br/>
            </w:r>
            <w:r>
              <w:rPr/>
              <w:t xml:space="preserve"> </w:t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Select any TX frequency 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output on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Shows output power on icon 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Power button for high or 5</w:t>
            </w:r>
            <w:r>
              <w:rPr>
                <w:vertAlign w:val="superscript"/>
              </w:rPr>
              <w:t>th</w:t>
            </w:r>
            <w:r>
              <w:rPr/>
              <w:t xml:space="preserve"> power level power output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All 5 Power bars are indicated.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Enter the Menu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Configuration Menu appears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Arrow down to Options selection, select menu button to select.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Arrow down to Shutdown Timer, press menu button to select.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Arrow down Highlight 8 Hours and press menu button to select.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Backout to TX display and note start time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After 8 hours.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Verify the TX has shutdown, pull the log from the meter and verify the time stamps from the initial current draw to the last current draw reading was 8 hours elapsed.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1"/>
        </w:numPr>
        <w:ind w:left="720" w:hanging="540"/>
        <w:rPr/>
      </w:pPr>
      <w:bookmarkStart w:id="39" w:name="_Toc135645480"/>
      <w:r>
        <w:rPr/>
        <w:t>TX High Power Output Timer</w:t>
      </w:r>
      <w:bookmarkEnd w:id="39"/>
    </w:p>
    <w:tbl>
      <w:tblPr>
        <w:tblW w:w="10080" w:type="dxa"/>
        <w:jc w:val="left"/>
        <w:tblInd w:w="80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2968"/>
        <w:gridCol w:w="3063"/>
        <w:gridCol w:w="448"/>
        <w:gridCol w:w="451"/>
        <w:gridCol w:w="2609"/>
      </w:tblGrid>
      <w:tr>
        <w:trPr>
          <w:trHeight w:val="20" w:hRule="atLeast"/>
        </w:trPr>
        <w:tc>
          <w:tcPr>
            <w:tcW w:w="100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TX Shutdown Timer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2968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MFL TX connected to line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-- Direct Connect Leads connected 600 </w:t>
            </w:r>
            <w:r>
              <w:rPr>
                <w:rFonts w:cs="Calibri"/>
              </w:rPr>
              <w:t>Ω</w:t>
            </w:r>
            <w:r>
              <w:rPr/>
              <w:t xml:space="preserve"> load</w:t>
            </w:r>
          </w:p>
          <w:p>
            <w:pPr>
              <w:pStyle w:val="Normal"/>
              <w:widowControl w:val="false"/>
              <w:rPr/>
            </w:pPr>
            <w:r>
              <w:rPr/>
              <w:t>-- Install logging Volt/Current meter</w:t>
            </w:r>
          </w:p>
          <w:p>
            <w:pPr>
              <w:pStyle w:val="Normal"/>
              <w:widowControl w:val="false"/>
              <w:rPr/>
            </w:pPr>
            <w:r>
              <w:rPr/>
              <w:t>-- Setup logging date/time</w:t>
            </w:r>
          </w:p>
        </w:tc>
        <w:tc>
          <w:tcPr>
            <w:tcW w:w="3063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Hook up 15-volt power supply and meter cabling to Li-Ion simulator.</w:t>
            </w:r>
          </w:p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0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07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>Test for TX High Power Output Timer</w:t>
            </w:r>
            <w:r>
              <w:rPr>
                <w:bCs/>
              </w:rPr>
              <w:br/>
            </w:r>
            <w:r>
              <w:rPr/>
              <w:t xml:space="preserve"> </w:t>
            </w:r>
          </w:p>
        </w:tc>
      </w:tr>
      <w:tr>
        <w:trPr>
          <w:trHeight w:val="367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296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3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03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20 minute High Power Output Timer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Select 8.19KHz TX frequency 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Hold Menu button. Press Frequency – twice and select Output Menu. Press Frequency – button to highlight Timer selection, then select the 20-minute timer.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Speaker button once then select the Enable selection.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Start logging capture.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Let test run 21 minutes.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Stop Logging capture.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Open csv capture log and verify the timer shut down after 20 minutes.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Verify 20-minute timer capture indicates 20 minutes.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296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3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03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15 minute High Power Output Timer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Select 8.19KHz TX frequency 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Hold Menu button. Press Frequency – twice and select Output Menu. Press Frequency – button to highlight Timer selection, then select the 15-minute timer.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Speaker button once then select the Enable selection.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Start logging capture.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Let test run 16 minutes.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Stop Logging capture.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Open csv capture log and verify the timer shut down after 15 minutes.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Verify 15-minute timer capture indicates 15 minutes.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2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03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10 minute High Power Output Timer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Select 8.19KHz TX frequency 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Hold Menu button. Press Frequency – twice and select Output Menu. Press Frequency – button to highlight Timer selection, then select the 10-minute timer.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Speaker button once then select the Enable selection.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Start logging capture.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Let test run 11 minutes.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Stop Logging capture.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Open csv capture log and verify the timer shut down after 10 minutes.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Verify 10-minute timer capture indicates 10 minutes.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03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5 minute High Power Output Timer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Select 8.19KHz TX frequency 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Hold Menu button. Press Frequency – twice and select Output Menu. Press Frequency – button to highlight Timer selection, then select the 5-minute timer.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Speaker button once then select the Enable selection.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Start logging capture.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Let test run 6 minutes.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Stop Logging capture.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Open csv capture log and verify the timer shut down after 5 minutes.</w:t>
            </w:r>
          </w:p>
        </w:tc>
        <w:tc>
          <w:tcPr>
            <w:tcW w:w="3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Verify 10-minute timer capture indicates 10 minutes.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1"/>
        </w:numPr>
        <w:ind w:left="720" w:hanging="540"/>
        <w:rPr/>
      </w:pPr>
      <w:bookmarkStart w:id="40" w:name="_Toc135645481"/>
      <w:r>
        <w:rPr/>
        <w:t>User Display Backlight Auto Shutdown Timer</w:t>
      </w:r>
      <w:bookmarkEnd w:id="40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2"/>
              <w:widowControl w:val="false"/>
              <w:numPr>
                <w:ilvl w:val="0"/>
                <w:numId w:val="0"/>
              </w:numPr>
              <w:ind w:left="0" w:hanging="0"/>
              <w:rPr>
                <w:sz w:val="16"/>
                <w:szCs w:val="16"/>
              </w:rPr>
            </w:pPr>
            <w:bookmarkStart w:id="41" w:name="_Toc128667546"/>
            <w:bookmarkStart w:id="42" w:name="_Toc128667689"/>
            <w:bookmarkStart w:id="43" w:name="_Toc128668323"/>
            <w:bookmarkStart w:id="44" w:name="_Toc135645482"/>
            <w:bookmarkStart w:id="45" w:name="_Toc128668976"/>
            <w:bookmarkStart w:id="46" w:name="_Toc128667773"/>
            <w:bookmarkStart w:id="47" w:name="_Toc132287740"/>
            <w:r>
              <w:rPr>
                <w:sz w:val="16"/>
                <w:szCs w:val="16"/>
              </w:rPr>
              <w:t>User Display Backlight Auto Shutdown Timer</w:t>
            </w:r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-- TX configured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-- Default setting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-- Logging Current/Voltmeter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-- 12 Volt external power cable.</w:t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781" w:hRule="atLeast"/>
        </w:trPr>
        <w:tc>
          <w:tcPr>
            <w:tcW w:w="10169" w:type="dxa"/>
            <w:gridSpan w:val="6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right="-43" w:hanging="0"/>
              <w:rPr/>
            </w:pPr>
            <w:r>
              <w:rPr/>
              <w:t>To test the User display auto shutdown timers consisting of 5, 10, 20, and 40 seconds.</w:t>
            </w:r>
          </w:p>
        </w:tc>
      </w:tr>
      <w:tr>
        <w:trPr>
          <w:trHeight w:val="26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5 Second Timer Test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jc w:val="both"/>
              <w:rPr/>
            </w:pPr>
            <w:r>
              <w:rPr/>
              <w:t>Install Voltmeter and Current sensing leads between power source and external power lead to TX, start logging.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Press and hold menu button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15" name="Picture 34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34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until menu appears.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the frequency down button </w:t>
            </w:r>
            <w:r>
              <w:rPr/>
              <w:drawing>
                <wp:inline distT="0" distB="0" distL="0" distR="0">
                  <wp:extent cx="123825" cy="123825"/>
                  <wp:effectExtent l="0" t="0" r="0" b="0"/>
                  <wp:docPr id="16" name="Picture 3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3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once, select Setting, then press menu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17" name="Picture 3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32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button.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  <w:t>Verify Backlight is highlighted.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menu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18" name="Picture 31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1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to enter the backlight dialog.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The very first menu item has a check mark for the ON selection, if not highlight and select Menu.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frequency down </w:t>
            </w:r>
            <w:r>
              <w:rPr/>
              <w:drawing>
                <wp:inline distT="0" distB="0" distL="0" distR="0">
                  <wp:extent cx="123825" cy="123825"/>
                  <wp:effectExtent l="0" t="0" r="0" b="0"/>
                  <wp:docPr id="19" name="Picture 3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twice to highlight the Timer Selection then press Menu.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The first item in the list is 5 seconds, verify check mark in box if not highlight selection and press menu.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Use the speaker button to backout to the TX display. Wait 10 seconds then press speaker button to activate backlighting, do this a few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Stop the logging program and calculate the time of High current draw is 5 second.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  <w:t>Verify the 5-second high current draw of the backlighting appears twice in the log.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  <w:bCs/>
              </w:rPr>
            </w:pPr>
            <w:r>
              <w:rPr>
                <w:b/>
                <w:bCs/>
              </w:rPr>
              <w:t>10 Second Timer Test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Install Voltmeter and Current sensing leads between power source and external power lead to TX, start logging.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and hold menu button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20" name="Picture 37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37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until menu appears.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the frequency down button </w:t>
            </w:r>
            <w:r>
              <w:rPr/>
              <w:drawing>
                <wp:inline distT="0" distB="0" distL="0" distR="0">
                  <wp:extent cx="123825" cy="123825"/>
                  <wp:effectExtent l="0" t="0" r="0" b="0"/>
                  <wp:docPr id="21" name="Picture 3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38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once, select Setting, then press menu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22" name="Picture 39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39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button.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  <w:t>Verify Backlight is highlighted.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menu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23" name="Picture 40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40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to enter the backlight dialog.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The very first menu item has a check mark for the ON selection, if not highlight and select Menu.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frequency down </w:t>
            </w:r>
            <w:r>
              <w:rPr/>
              <w:drawing>
                <wp:inline distT="0" distB="0" distL="0" distR="0">
                  <wp:extent cx="123825" cy="123825"/>
                  <wp:effectExtent l="0" t="0" r="0" b="0"/>
                  <wp:docPr id="24" name="Picture 4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4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twice to highlight the Timer Selection then press Menu.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The 2</w:t>
            </w:r>
            <w:r>
              <w:rPr>
                <w:vertAlign w:val="superscript"/>
              </w:rPr>
              <w:t>nd</w:t>
            </w:r>
            <w:r>
              <w:rPr/>
              <w:t xml:space="preserve"> item in the list is 10 seconds, verify check mark in box if not highlight selection and press menu.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Use the speaker button to backout to the TX display. Wait 20 seconds then press speaker button to activate backlighting, do this a few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Stop the logging program and calculate the time of High current draw is 10 second.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  <w:t>Verify the 10-second high current draw of the backlighting appears twice in the log.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  <w:bCs/>
              </w:rPr>
            </w:pPr>
            <w:r>
              <w:rPr>
                <w:b/>
                <w:bCs/>
              </w:rPr>
              <w:t>20 Second Timer Test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Install Voltmeter and Current sensing leads between power source and external power lead to TX, start logging.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and hold menu button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25" name="Picture 4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42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until menu appears.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the frequency down button </w:t>
            </w:r>
            <w:r>
              <w:rPr/>
              <w:drawing>
                <wp:inline distT="0" distB="0" distL="0" distR="0">
                  <wp:extent cx="123825" cy="123825"/>
                  <wp:effectExtent l="0" t="0" r="0" b="0"/>
                  <wp:docPr id="26" name="Picture 4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4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once, select Setting, then press menu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27" name="Picture 44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44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button.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  <w:t>Verify Backlight is highlighted.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menu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28" name="Picture 45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45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to enter the backlight dialog.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The very first menu item has a check mark for the ON selection, if not highlight and select Menu.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frequency down </w:t>
            </w:r>
            <w:r>
              <w:rPr/>
              <w:drawing>
                <wp:inline distT="0" distB="0" distL="0" distR="0">
                  <wp:extent cx="123825" cy="123825"/>
                  <wp:effectExtent l="0" t="0" r="0" b="0"/>
                  <wp:docPr id="29" name="Picture 4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4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twice to highlight the Timer Selection then press Menu.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The 3rd item in the list is 20 seconds, verify check mark in box if not highlight selection and press menu.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Use the speaker button to backout to the TX display. Wait 30 seconds then press speaker button to activate backlighting, do this a few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Stop the logging program and calculate the time of High current draw is 20 second.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  <w:t>Verify the 20-second high current draw of the backlighting appears twice in the log.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  <w:bCs/>
              </w:rPr>
            </w:pPr>
            <w:r>
              <w:rPr>
                <w:b/>
                <w:bCs/>
              </w:rPr>
              <w:t>40 Second Timer Test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Install Voltmeter and Current sensing leads between power source and external power lead to TX, start logging.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and hold menu button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30" name="Picture 47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47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until menu appears.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the frequency down button </w:t>
            </w:r>
            <w:r>
              <w:rPr/>
              <w:drawing>
                <wp:inline distT="0" distB="0" distL="0" distR="0">
                  <wp:extent cx="123825" cy="123825"/>
                  <wp:effectExtent l="0" t="0" r="0" b="0"/>
                  <wp:docPr id="31" name="Picture 4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48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once, select Setting, then press menu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32" name="Picture 49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49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button.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  <w:t>Verify Backlight is highlighted.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menu </w:t>
            </w:r>
            <w:r>
              <w:rPr/>
              <w:drawing>
                <wp:inline distT="0" distB="0" distL="0" distR="0">
                  <wp:extent cx="114300" cy="123825"/>
                  <wp:effectExtent l="0" t="0" r="0" b="0"/>
                  <wp:docPr id="33" name="Picture 50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50" descr="A picture containing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to enter the backlight dialog.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The very first menu item has a check mark for the ON selection, if not highlight and select Menu.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 xml:space="preserve">Press frequency down </w:t>
            </w:r>
            <w:r>
              <w:rPr/>
              <w:drawing>
                <wp:inline distT="0" distB="0" distL="0" distR="0">
                  <wp:extent cx="123825" cy="123825"/>
                  <wp:effectExtent l="0" t="0" r="0" b="0"/>
                  <wp:docPr id="34" name="Picture 5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5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twice to highlight the Timer Selection then press Menu.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The 4th item in the list is 40 seconds, verify check mark in box if not highlight selection and press menu.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Use the speaker button to backout to the TX display. Wait 50 seconds then press speaker button to activate backlighting, do this a few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Stop the logging program and calculate the time of High current draw is 10 second.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firstLine="147"/>
              <w:jc w:val="right"/>
              <w:rPr/>
            </w:pPr>
            <w:r>
              <w:rPr/>
              <w:t>Verify the 40-second high current draw of the backlighting appears twice in the log.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1"/>
        </w:numPr>
        <w:ind w:left="720" w:hanging="540"/>
        <w:rPr/>
      </w:pPr>
      <w:bookmarkStart w:id="48" w:name="_Toc135645483"/>
      <w:r>
        <w:rPr/>
        <w:t>TX Broadcast Board Tuning Capacitor/Relay Test</w:t>
      </w:r>
      <w:bookmarkEnd w:id="48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TX Broadcast Board Tuning Capacitor/Relay Test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-- MFL TX </w:t>
            </w:r>
          </w:p>
          <w:p>
            <w:pPr>
              <w:pStyle w:val="Normal"/>
              <w:widowControl w:val="false"/>
              <w:rPr/>
            </w:pPr>
            <w:r>
              <w:rPr/>
              <w:t>- Li-Ion Battery Pack</w:t>
            </w:r>
          </w:p>
          <w:p>
            <w:pPr>
              <w:pStyle w:val="Normal"/>
              <w:widowControl w:val="false"/>
              <w:rPr/>
            </w:pPr>
            <w:r>
              <w:rPr/>
              <w:t>-- 5: Induction Clamp</w:t>
            </w:r>
          </w:p>
          <w:p>
            <w:pPr>
              <w:pStyle w:val="Normal"/>
              <w:widowControl w:val="false"/>
              <w:rPr/>
            </w:pPr>
            <w:r>
              <w:rPr/>
              <w:t>- AirSpy R2 SDR Receiver</w:t>
            </w:r>
          </w:p>
          <w:p>
            <w:pPr>
              <w:pStyle w:val="Normal"/>
              <w:widowControl w:val="false"/>
              <w:rPr/>
            </w:pPr>
            <w:r>
              <w:rPr/>
              <w:t>- SDR# Studio SDR control software, under radio tab, select CW, offset 100MHz, Filter Blackman-Harris 4, Bandwidth 2MHz, 10</w:t>
            </w:r>
            <w:r>
              <w:rPr>
                <w:vertAlign w:val="superscript"/>
              </w:rPr>
              <w:t>th</w:t>
            </w:r>
            <w:r>
              <w:rPr/>
              <w:t xml:space="preserve"> order filter, CW shift 660Hz. Under Source select linear with gain set to zero, 2.5 MSPS Complex and decimation of 32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- 100 MHz upconverter</w:t>
            </w:r>
          </w:p>
          <w:p>
            <w:pPr>
              <w:pStyle w:val="Normal"/>
              <w:widowControl w:val="false"/>
              <w:rPr/>
            </w:pPr>
            <w:r>
              <w:rPr/>
              <w:t>- Wire Loop Test Antenna</w:t>
            </w:r>
          </w:p>
          <w:p>
            <w:pPr>
              <w:pStyle w:val="Normal"/>
              <w:widowControl w:val="false"/>
              <w:rPr/>
            </w:pPr>
            <w:r>
              <w:rPr/>
              <w:t>-- Enable the following frequencies in TX with induction clamp 8.01k, 8.19k, 8.44k, 9.82k, 29.4k, 32.8k, 38k, 44.6k, 65.5k, 78.1k, 80.4k, 82.5k, 83.1k, 89k, 131k, 200k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 xml:space="preserve">This tests the Transmitter </w:t>
            </w:r>
            <w:r>
              <w:rPr>
                <w:b/>
              </w:rPr>
              <w:t>Broadcast Board Tuning Capacitor/Relay Test</w:t>
            </w:r>
            <w:r>
              <w:rPr/>
              <w:t xml:space="preserve"> </w:t>
            </w:r>
          </w:p>
        </w:tc>
      </w:tr>
      <w:tr>
        <w:trPr>
          <w:trHeight w:val="367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8.01kHz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Set TX to the frequency 8.01k (8010).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Set SDR to 8010Hz.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70.1dB)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8.19kHz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8.19k (8192).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8192Hz.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71.1dB)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8.44kHz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8.44k (8440).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8440Hz.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bookmarkStart w:id="49" w:name="_Hlk127163355"/>
            <w:r>
              <w:rPr/>
              <w:t>(Tested 70.1dB)</w:t>
            </w:r>
            <w:bookmarkEnd w:id="49"/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9.82kHz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9.82k (9820).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9820Hz.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71.1dB)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29.4kHz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29.4k (29430).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29430Hz.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72.9dB)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32.8kHz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32.8k (32768).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32768Hz.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73.8dB)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38kHz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38k (38000).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38000Hz.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74.8dB)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44.6kHz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44.6k (44624).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44624Hz.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71.2dB)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65.5kHz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65.5k (65536).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65536Hz.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70.1dB)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78.1kHz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78.1k (78125).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78125Hz.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72.2dB)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80.4kHz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80.4k (80430).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80430Hz.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71.9dB)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82.5kHz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82.5k (82488).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82488Hz.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71.2dB)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83.1kHz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83.1k (83078).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83078Hz.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71.7dB)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89kHz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891k (89000).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89000Hz.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70.0dB)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131kHz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131k (131072).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131072Hz.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74.0dB)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200kHz Signal to Noise Ratio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TX to the frequency 200k (200000).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TX Power button for full output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Set SDR to 200000Hz.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 SDR Studio Hover mouse pointer over selected frequency and read SNR in db.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Verify Signal to Noise Ratio </w:t>
            </w:r>
            <w:r>
              <w:rPr>
                <w:rFonts w:cs="Calibri" w:cstheme="minorHAnsi"/>
              </w:rPr>
              <w:t>≈</w:t>
            </w:r>
            <w:r>
              <w:rPr/>
              <w:t xml:space="preserve"> -70dB.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(Tested 72.4dB)</w:t>
            </w:r>
          </w:p>
        </w:tc>
      </w:tr>
    </w:tbl>
    <w:p>
      <w:pPr>
        <w:pStyle w:val="TestVerLev2"/>
        <w:numPr>
          <w:ilvl w:val="0"/>
          <w:numId w:val="0"/>
        </w:numPr>
        <w:ind w:left="0" w:hanging="0"/>
        <w:rPr>
          <w:rFonts w:eastAsia="Calibri" w:cs="Calibri"/>
          <w:color w:val="000000" w:themeColor="text1"/>
          <w:sz w:val="20"/>
          <w:szCs w:val="20"/>
        </w:rPr>
      </w:pPr>
      <w:r>
        <w:rPr>
          <w:rFonts w:eastAsia="Calibri" w:cs="Calibri"/>
          <w:color w:val="000000" w:themeColor="text1"/>
          <w:sz w:val="20"/>
          <w:szCs w:val="20"/>
        </w:rPr>
        <w:t xml:space="preserve">    </w:t>
      </w:r>
    </w:p>
    <w:p>
      <w:pPr>
        <w:pStyle w:val="Heading2"/>
        <w:numPr>
          <w:ilvl w:val="1"/>
          <w:numId w:val="1"/>
        </w:numPr>
        <w:ind w:left="720" w:hanging="540"/>
        <w:rPr/>
      </w:pPr>
      <w:r>
        <w:rPr/>
        <w:t xml:space="preserve"> </w:t>
      </w:r>
      <w:bookmarkStart w:id="50" w:name="_Int_jEqvV3m2"/>
      <w:bookmarkStart w:id="51" w:name="_Toc135645484"/>
      <w:r>
        <w:rPr/>
        <w:t>TX Broadcast Induction Antenna (Internal)</w:t>
      </w:r>
      <w:bookmarkEnd w:id="50"/>
      <w:bookmarkEnd w:id="51"/>
    </w:p>
    <w:tbl>
      <w:tblPr>
        <w:tblW w:w="10162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4a0" w:noHBand="0" w:noVBand="1" w:firstColumn="1" w:lastRow="0" w:lastColumn="0" w:firstRow="1"/>
      </w:tblPr>
      <w:tblGrid>
        <w:gridCol w:w="493"/>
        <w:gridCol w:w="3099"/>
        <w:gridCol w:w="3063"/>
        <w:gridCol w:w="447"/>
        <w:gridCol w:w="450"/>
        <w:gridCol w:w="2609"/>
      </w:tblGrid>
      <w:tr>
        <w:trPr>
          <w:trHeight w:val="15" w:hRule="atLeast"/>
        </w:trPr>
        <w:tc>
          <w:tcPr>
            <w:tcW w:w="1016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estVerLev2"/>
              <w:widowControl w:val="false"/>
              <w:numPr>
                <w:ilvl w:val="0"/>
                <w:numId w:val="0"/>
              </w:numPr>
              <w:ind w:left="360" w:hanging="0"/>
              <w:rPr>
                <w:rFonts w:eastAsia="Calibri" w:cs="Calibri"/>
                <w:color w:val="000000" w:themeColor="text1"/>
                <w:sz w:val="16"/>
                <w:szCs w:val="16"/>
              </w:rPr>
            </w:pPr>
            <w:bookmarkStart w:id="52" w:name="_Toc128667776"/>
            <w:bookmarkStart w:id="53" w:name="_Toc128668326"/>
            <w:bookmarkStart w:id="54" w:name="_Toc135645485"/>
            <w:bookmarkStart w:id="55" w:name="_Toc128668979"/>
            <w:r>
              <w:rPr>
                <w:rFonts w:eastAsia="Calibri" w:cs="Calibri"/>
                <w:color w:val="000000" w:themeColor="text1"/>
                <w:sz w:val="16"/>
                <w:szCs w:val="16"/>
              </w:rPr>
              <w:t>TX Broadcast Induction Antenna (Internal)</w:t>
            </w:r>
            <w:bookmarkEnd w:id="52"/>
            <w:bookmarkEnd w:id="53"/>
            <w:bookmarkEnd w:id="54"/>
            <w:bookmarkEnd w:id="55"/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Setup</w:t>
            </w:r>
          </w:p>
        </w:tc>
        <w:tc>
          <w:tcPr>
            <w:tcW w:w="3099" w:type="dxa"/>
            <w:tcBorders>
              <w:left w:val="single" w:sz="6" w:space="0" w:color="000000"/>
              <w:bottom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 xml:space="preserve">-- MFL TX </w:t>
            </w:r>
          </w:p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 Li-Ion Battery Pack</w:t>
            </w:r>
          </w:p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-- 5: Induction Clamp</w:t>
            </w:r>
          </w:p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 AirSpy R2 SDR Receiver</w:t>
            </w:r>
          </w:p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 SDR# Studio SDR control software, under radio tab, select CW, offset 100MHz, Filter Blackman-Harris 4, Bandwidth 2MHz, 10</w:t>
            </w:r>
            <w:r>
              <w:rPr>
                <w:rFonts w:eastAsia="Calibri" w:cs="Calibri"/>
                <w:color w:val="000000" w:themeColor="text1"/>
                <w:vertAlign w:val="superscript"/>
              </w:rPr>
              <w:t>th</w:t>
            </w:r>
            <w:r>
              <w:rPr>
                <w:rFonts w:eastAsia="Calibri" w:cs="Calibri"/>
                <w:color w:val="000000" w:themeColor="text1"/>
              </w:rPr>
              <w:t xml:space="preserve"> order filter, CW shift 660Hz. Under Source select linear with gain set to zero, 2.5 MSPS Complex and decimation of 32</w:t>
            </w:r>
          </w:p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3063" w:type="dxa"/>
            <w:tcBorders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- 100 MHz upconverter</w:t>
            </w:r>
          </w:p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 Wire Loop Test Antenna</w:t>
            </w:r>
          </w:p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-- Enable the following frequencies in TX with induction clamp 8.01k, 8.19k, 8.44k, 29.4k, 32.8k,44.6k, 65.5k, 78.1k, 80.4k, 83.1k, 131k</w:t>
            </w:r>
          </w:p>
        </w:tc>
        <w:tc>
          <w:tcPr>
            <w:tcW w:w="350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NOTE: Read procedures and expected results for all</w:t>
            </w:r>
            <w:r>
              <w:rPr/>
              <w:br/>
            </w:r>
            <w:r>
              <w:rPr>
                <w:rFonts w:eastAsia="Calibri" w:cs="Calibri"/>
                <w:color w:val="000000" w:themeColor="text1"/>
              </w:rPr>
              <w:t xml:space="preserve">    steps before beginning this test.</w:t>
            </w:r>
          </w:p>
        </w:tc>
      </w:tr>
      <w:tr>
        <w:trPr>
          <w:trHeight w:val="15" w:hRule="atLeast"/>
        </w:trPr>
        <w:tc>
          <w:tcPr>
            <w:tcW w:w="10161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estVerLev2"/>
              <w:widowControl w:val="false"/>
              <w:numPr>
                <w:ilvl w:val="0"/>
                <w:numId w:val="0"/>
              </w:numPr>
              <w:ind w:left="360" w:hanging="0"/>
              <w:jc w:val="both"/>
              <w:rPr>
                <w:rFonts w:eastAsia="Calibri" w:cs="Calibri"/>
                <w:color w:val="000000" w:themeColor="text1"/>
                <w:sz w:val="16"/>
                <w:szCs w:val="16"/>
              </w:rPr>
            </w:pPr>
            <w:bookmarkStart w:id="56" w:name="_Toc128667777"/>
            <w:bookmarkStart w:id="57" w:name="_Toc128668980"/>
            <w:bookmarkStart w:id="58" w:name="_Toc128668327"/>
            <w:bookmarkStart w:id="59" w:name="_Toc135645486"/>
            <w:r>
              <w:rPr>
                <w:rFonts w:eastAsia="Calibri" w:cs="Calibri"/>
                <w:color w:val="000000" w:themeColor="text1"/>
                <w:sz w:val="16"/>
                <w:szCs w:val="16"/>
              </w:rPr>
              <w:t>TX Broadcast Induction Antenna (Internal)</w:t>
            </w:r>
            <w:bookmarkEnd w:id="56"/>
            <w:bookmarkEnd w:id="57"/>
            <w:bookmarkEnd w:id="58"/>
            <w:bookmarkEnd w:id="59"/>
          </w:p>
        </w:tc>
      </w:tr>
      <w:tr>
        <w:trPr>
          <w:trHeight w:val="360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Step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Action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Pass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Fail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Description of Failure/Comments</w:t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6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8.01kHz Signal to Noise Ratio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TX to the frequency 8.01k (8010).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Press TX Power button for full output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3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SDR to 8010Hz.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4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In SDR Studio Hover mouse pointer over selected frequency and read SNR in db.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Verify Signal to Noise Ratio ≈ -70dB.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(Tested 70.1dB)</w:t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6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8.19kHz Signal to Noise Ratio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TX to the frequency 8.19k (8192).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Press TX Power button for full output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3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SDR to 8192Hz.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4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In SDR Studio Hover mouse pointer over selected frequency and read SNR in db.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Verify Signal to Noise Ratio ≈ -70dB.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(Tested 75.3dB)</w:t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6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8.44kHz Signal to Noise Ratio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TX to the frequency 8.44k (8440).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Press TX Power button for full output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3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SDR to 8440Hz.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4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In SDR Studio Hover mouse pointer over selected frequency and read SNR in db.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Verify Signal to Noise Ratio ≈ -70dB.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(Tested 74.8dB)</w:t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6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29.4kHz Signal to Noise Ratio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TX to the frequency 29.4k (29430).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Press TX Power button for full output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3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SDR to 29430Hz.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4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In SDR Studio Hover mouse pointer over selected frequency and read SNR in db.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Verify Signal to Noise Ratio ≈ -70dB.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(Tested 73.2dB)</w:t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6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32.8kHz Signal to Noise Ratio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TX to the frequency 32.8k (32768).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Press TX Power button for full output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3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SDR to 32768Hz.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4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In SDR Studio Hover mouse pointer over selected frequency and read SNR in db.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Verify Signal to Noise Ratio ≈ -70dB.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(Tested 72.5dB)</w:t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6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44.6kHz Signal to Noise Ratio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TX to the frequency 44.6k (44624).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Press TX Power button for full output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3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SDR to 44624Hz.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4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In SDR Studio Hover mouse pointer over selected frequency and read SNR in db.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Verify Signal to Noise Ratio ≈ -70dB.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(Tested 73.8dB)</w:t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6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65.5kHz Signal to Noise Ratio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TX to the frequency 65.5k (65536).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Press TX Power button for full output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3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SDR to 65536Hz.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4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In SDR Studio Hover mouse pointer over selected frequency and read SNR in db.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Verify Signal to Noise Ratio ≈ -70dB.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(Tested 73.5dB)</w:t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6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80.4kHz Signal to Noise Ratio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TX to the frequency 80.4k (80430).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Press TX Power button for full output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3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SDR to 80430Hz.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4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In SDR Studio Hover mouse pointer over selected frequency and read SNR in db.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Verify Signal to Noise Ratio ≈ -70dB.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(Tested 74.1dB)</w:t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6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83.1kHz Signal to Noise Ratio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TX to the frequency 83.1k (83078).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Press TX Power button for full output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3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SDR to 83078Hz.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4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In SDR Studio Hover mouse pointer over selected frequency and read SNR in db.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Verify Signal to Noise Ratio ≈ -70dB.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(Tested 73.5dB)</w:t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61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131kHz Signal to Noise Ratio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TX to the frequency 131k (131072).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Press TX Power button for full output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3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Set SDR to 131072Hz.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>
          <w:trHeight w:val="15" w:hRule="atLeast"/>
        </w:trPr>
        <w:tc>
          <w:tcPr>
            <w:tcW w:w="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4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In SDR Studio Hover mouse pointer over selected frequency and read SNR in db.</w:t>
            </w:r>
          </w:p>
        </w:tc>
        <w:tc>
          <w:tcPr>
            <w:tcW w:w="3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Verify Signal to Noise Ratio ≈ -70dB.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(Tested 73.8dB)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60" w:name="_Toc135645487"/>
      <w:r>
        <w:rPr/>
        <w:t>TX Battery State-of-Charge Display</w:t>
      </w:r>
      <w:bookmarkEnd w:id="60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2520"/>
        <w:gridCol w:w="54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/>
              <w:t>Battery State-of-Charge Display</w:t>
            </w:r>
          </w:p>
        </w:tc>
      </w:tr>
      <w:tr>
        <w:trPr>
          <w:trHeight w:val="20" w:hRule="atLeast"/>
        </w:trPr>
        <w:tc>
          <w:tcPr>
            <w:tcW w:w="306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MFL TX connected to line</w:t>
            </w:r>
          </w:p>
          <w:p>
            <w:pPr>
              <w:pStyle w:val="Normal"/>
              <w:widowControl w:val="false"/>
              <w:rPr/>
            </w:pPr>
            <w:r>
              <w:rPr/>
              <w:t>-- ‘D’ Cell Battery Pack</w:t>
            </w:r>
          </w:p>
          <w:p>
            <w:pPr>
              <w:pStyle w:val="Normal"/>
              <w:widowControl w:val="false"/>
              <w:rPr/>
            </w:pPr>
            <w:r>
              <w:rPr/>
              <w:t>- Two discharged ‘D’ cell batteries</w:t>
            </w:r>
          </w:p>
        </w:tc>
        <w:tc>
          <w:tcPr>
            <w:tcW w:w="3600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7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>This tests the Transmitter Battery State-of-Charge Display.</w:t>
              <w:br/>
            </w:r>
            <w:r>
              <w:rPr/>
              <w:t xml:space="preserve"> </w:t>
            </w:r>
          </w:p>
        </w:tc>
      </w:tr>
      <w:tr>
        <w:trPr>
          <w:trHeight w:val="367" w:hRule="atLeast"/>
        </w:trPr>
        <w:tc>
          <w:tcPr>
            <w:tcW w:w="306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60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666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Battery State-of-Charge Display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Install battery tray in TX and turn on power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Verify Battery State of Charge displays a full charge.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power off and remove battery tray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Install two discharge cells in to tray and reinstall in TX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5 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Power TX on and verify State of Charge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output power on and verify Battery display show a discharged state.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1" w:name="_Toc135645488"/>
      <w:r>
        <w:rPr/>
        <w:t>Advanced Features</w:t>
      </w:r>
      <w:bookmarkEnd w:id="61"/>
    </w:p>
    <w:p>
      <w:pPr>
        <w:pStyle w:val="Heading2"/>
        <w:numPr>
          <w:ilvl w:val="1"/>
          <w:numId w:val="1"/>
        </w:numPr>
        <w:ind w:left="720" w:hanging="540"/>
        <w:rPr/>
      </w:pPr>
      <w:bookmarkStart w:id="62" w:name="_Toc135645489"/>
      <w:r>
        <w:rPr/>
        <w:t>RX/TX Communications</w:t>
      </w:r>
      <w:bookmarkEnd w:id="62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RX/TX Communications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RX configured and calibrated</w:t>
            </w:r>
          </w:p>
          <w:p>
            <w:pPr>
              <w:pStyle w:val="Normal"/>
              <w:widowControl w:val="false"/>
              <w:rPr/>
            </w:pPr>
            <w:r>
              <w:rPr/>
              <w:t>-- TX connected to line</w:t>
            </w:r>
          </w:p>
          <w:p>
            <w:pPr>
              <w:pStyle w:val="Normal"/>
              <w:widowControl w:val="false"/>
              <w:rPr/>
            </w:pPr>
            <w:r>
              <w:rPr/>
              <w:t>-- Line grounded</w:t>
            </w:r>
          </w:p>
          <w:p>
            <w:pPr>
              <w:pStyle w:val="Normal"/>
              <w:widowControl w:val="false"/>
              <w:rPr/>
            </w:pPr>
            <w:r>
              <w:rPr/>
              <w:t>-- Dual Direct Connect Leads connected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Depth of line known</w:t>
            </w:r>
          </w:p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  <w:t>-- Receiver On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>This tests the radio linking and communication of receiver and the transmitter.</w:t>
            </w:r>
            <w:r>
              <w:rPr>
                <w:bCs/>
              </w:rPr>
              <w:br/>
            </w:r>
            <w:r>
              <w:rPr/>
              <w:t xml:space="preserve">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RX/TX Communications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RX menu key, select Configuration/Settings/ Communications/Link Info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 xml:space="preserve"> </w:t>
            </w:r>
            <w:r>
              <w:rPr/>
              <w:t>RX display shows Not Linked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RX mode key, select Link TX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RX display shows ”Turn on Transmitter and enter Link Mode  Press any key to continue”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Press and hold TX menu key. Select Settings/Communication/Link RX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displays “Initializing…”</w:t>
            </w:r>
          </w:p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 “</w:t>
            </w:r>
            <w:r>
              <w:rPr/>
              <w:t>Waiting for RX Link…”</w:t>
            </w:r>
          </w:p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“</w:t>
            </w:r>
            <w:r>
              <w:rPr/>
              <w:t>Press any key to cancel…”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Follow instructions on RX display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RX starts Searching for Devices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Find TX in list of devices and select device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RX displays “Linking”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Once connected TX displays “Link Successful” and returns to main screen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RX volume key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RX display returns to locate screen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Link icon appears in lower left corner of RX display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frequency key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RX changes to next higher frequency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changes to same frequency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RX menu key, select TX Control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RX display changes to TX Control screen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power level icon flashing on RX screen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RX frequency key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power level increases each key press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RX down key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power level icon stops flashing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leads icon starts flashing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RX frequency key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Active lead toggles each key press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End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RX volume key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Display returns to locate screen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3" w:name="_Toc135645490"/>
      <w:r>
        <w:rPr/>
        <w:t>Accessories</w:t>
      </w:r>
      <w:bookmarkEnd w:id="63"/>
    </w:p>
    <w:p>
      <w:pPr>
        <w:pStyle w:val="Heading2"/>
        <w:numPr>
          <w:ilvl w:val="1"/>
          <w:numId w:val="1"/>
        </w:numPr>
        <w:ind w:left="720" w:hanging="540"/>
        <w:rPr/>
      </w:pPr>
      <w:bookmarkStart w:id="64" w:name="_Toc135645491"/>
      <w:r>
        <w:rPr/>
        <w:t>External Power</w:t>
      </w:r>
      <w:bookmarkEnd w:id="64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External Power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RX configured and calibrated</w:t>
            </w:r>
          </w:p>
          <w:p>
            <w:pPr>
              <w:pStyle w:val="Normal"/>
              <w:widowControl w:val="false"/>
              <w:rPr/>
            </w:pPr>
            <w:r>
              <w:rPr/>
              <w:t>-- TX connected to line</w:t>
            </w:r>
          </w:p>
          <w:p>
            <w:pPr>
              <w:pStyle w:val="Normal"/>
              <w:widowControl w:val="false"/>
              <w:rPr/>
            </w:pPr>
            <w:r>
              <w:rPr/>
              <w:t>-- Line grounded</w:t>
            </w:r>
          </w:p>
          <w:p>
            <w:pPr>
              <w:pStyle w:val="Normal"/>
              <w:widowControl w:val="false"/>
              <w:rPr/>
            </w:pPr>
            <w:r>
              <w:rPr/>
              <w:t>-- Direct Connect Leads connected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Depth of line known</w:t>
            </w:r>
          </w:p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  <w:t>-- Receiver On</w:t>
            </w:r>
          </w:p>
          <w:p>
            <w:pPr>
              <w:pStyle w:val="Normal"/>
              <w:widowControl w:val="false"/>
              <w:rPr/>
            </w:pPr>
            <w:r>
              <w:rPr/>
              <w:t>-- TX Off</w:t>
            </w:r>
          </w:p>
          <w:p>
            <w:pPr>
              <w:pStyle w:val="Normal"/>
              <w:widowControl w:val="false"/>
              <w:rPr/>
            </w:pPr>
            <w:r>
              <w:rPr/>
              <w:t>-- 12V power source with cigarette adapter</w:t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external power functionality of the transmitter.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drawing>
                <wp:inline distT="0" distB="0" distL="0" distR="0">
                  <wp:extent cx="406400" cy="421640"/>
                  <wp:effectExtent l="0" t="0" r="0" b="0"/>
                  <wp:docPr id="35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                               </w:t>
            </w:r>
            <w:r>
              <w:rPr/>
              <w:drawing>
                <wp:inline distT="0" distB="0" distL="0" distR="0">
                  <wp:extent cx="389255" cy="382270"/>
                  <wp:effectExtent l="0" t="0" r="0" b="0"/>
                  <wp:docPr id="36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>
              <w:rPr/>
              <w:t>Output interrupted     Output reached regulation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Connect 12V Adapter Cable Accessory to TX and then to 12V power source cigarette adapter.  Turn on power source and then TX.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 xml:space="preserve">TX displays external power connected icon in upper left corner in place of battery level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release Power output key 3 times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Output power level increases to power level 4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Output interuppted then regulates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menu key.  Press and release volume key 3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Current and power decreases on TX display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interuppted then regulates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menu key.  Select Output/High power output/Enable.  Press and release volume key 3 times.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High power output enabled icon appears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power at 12W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off, disconnect external power adapter, and turn TX back 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Battery level icon reappears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65" w:name="_Toc135645492"/>
      <w:r>
        <w:rPr/>
        <w:t>Live Power Adapter (LPA)</w:t>
      </w:r>
      <w:bookmarkEnd w:id="65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Live Power Adapter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RX configured and calibrated</w:t>
            </w:r>
          </w:p>
          <w:p>
            <w:pPr>
              <w:pStyle w:val="Normal"/>
              <w:widowControl w:val="false"/>
              <w:rPr/>
            </w:pPr>
            <w:r>
              <w:rPr/>
              <w:t>-- Line with live power</w:t>
            </w:r>
          </w:p>
          <w:p>
            <w:pPr>
              <w:pStyle w:val="Normal"/>
              <w:widowControl w:val="false"/>
              <w:rPr/>
            </w:pPr>
            <w:r>
              <w:rPr/>
              <w:t>-- Access to line conductor</w:t>
            </w:r>
          </w:p>
          <w:p>
            <w:pPr>
              <w:pStyle w:val="Normal"/>
              <w:widowControl w:val="false"/>
              <w:rPr/>
            </w:pPr>
            <w:r>
              <w:rPr/>
              <w:t>-- No leads connected to TX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Depth of line known</w:t>
            </w:r>
          </w:p>
          <w:p>
            <w:pPr>
              <w:pStyle w:val="Normal"/>
              <w:widowControl w:val="false"/>
              <w:rPr/>
            </w:pPr>
            <w:r>
              <w:rPr/>
              <w:t>-- Default settings</w:t>
            </w:r>
          </w:p>
          <w:p>
            <w:pPr>
              <w:pStyle w:val="Normal"/>
              <w:widowControl w:val="false"/>
              <w:rPr/>
            </w:pPr>
            <w:r>
              <w:rPr/>
              <w:t>-- TX Off</w:t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 help avoid injury: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• </w:t>
            </w:r>
            <w:r>
              <w:rPr/>
              <w:t>Read and follow all safety precautions.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• </w:t>
            </w:r>
            <w:r>
              <w:rPr/>
              <w:t>Do not work with this device unless you are properly qualified to work on live power conductors.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• </w:t>
            </w:r>
            <w:r>
              <w:rPr/>
              <w:t>Use proper personal protective equipment for voltage and current of power conductor being</w:t>
            </w:r>
          </w:p>
          <w:p>
            <w:pPr>
              <w:pStyle w:val="Normal"/>
              <w:widowControl w:val="false"/>
              <w:rPr/>
            </w:pPr>
            <w:r>
              <w:rPr/>
              <w:t>connected to as defined by OSHA standards.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• </w:t>
            </w:r>
            <w:r>
              <w:rPr/>
              <w:t>Do not work with this device unless you have completed proper training and have read the</w:t>
            </w:r>
          </w:p>
          <w:p>
            <w:pPr>
              <w:pStyle w:val="Normal"/>
              <w:widowControl w:val="false"/>
              <w:rPr/>
            </w:pPr>
            <w:r>
              <w:rPr/>
              <w:t>operator’s manual.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• </w:t>
            </w:r>
            <w:r>
              <w:rPr/>
              <w:t>Do not connect to a conductor with a voltage greater than 480V.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• </w:t>
            </w:r>
            <w:r>
              <w:rPr/>
              <w:t>Connect this device to the transmitter before connecting to the live power conductor. Connect only one clamp at a time to live power conductor.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• </w:t>
            </w:r>
            <w:r>
              <w:rPr/>
              <w:t>Inspect cables for damage. Replace accessory if cables are damaged.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/>
            </w:pPr>
            <w:r>
              <w:rPr>
                <w:b/>
                <w:bCs/>
              </w:rPr>
              <w:t>This tests the radio linking and communication of receiver and the transmitter.</w:t>
            </w:r>
            <w:r>
              <w:rPr>
                <w:bCs/>
              </w:rPr>
              <w:br/>
            </w:r>
            <w:r>
              <w:rPr/>
              <w:t xml:space="preserve">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</w:rPr>
            </w:pPr>
            <w:r>
              <w:rPr>
                <w:b/>
              </w:rPr>
              <w:t>LPA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Connect LPA to TX output connector, connect black lead to ground stake, and red lead to live power conductor.  Turn on TX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display appears as normal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Hook to live power without LPA?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displays lightning bolt and shuts off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End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Other steps/tests?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TBD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6" w:name="_Toc135645493"/>
      <w:r>
        <w:rPr/>
        <w:t>MFL Factory Config Wizard</w:t>
      </w:r>
      <w:bookmarkEnd w:id="66"/>
    </w:p>
    <w:p>
      <w:pPr>
        <w:pStyle w:val="Heading2"/>
        <w:numPr>
          <w:ilvl w:val="1"/>
          <w:numId w:val="1"/>
        </w:numPr>
        <w:ind w:left="720" w:hanging="540"/>
        <w:rPr/>
      </w:pPr>
      <w:bookmarkStart w:id="67" w:name="_Toc135645494"/>
      <w:r>
        <w:rPr/>
        <w:t>Connecting to TX</w:t>
      </w:r>
      <w:bookmarkEnd w:id="67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Connecting to TX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New production TX unit</w:t>
            </w:r>
          </w:p>
          <w:p>
            <w:pPr>
              <w:pStyle w:val="Normal"/>
              <w:widowControl w:val="false"/>
              <w:rPr/>
            </w:pPr>
            <w:r>
              <w:rPr/>
              <w:t>-- fresh install of current production software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functionality of the wizard to connect to the TX.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                   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Download and install MFL Factory Config Wizard from h</w:t>
            </w:r>
            <w:r>
              <w:rPr>
                <w:rStyle w:val="Uiprovider"/>
              </w:rPr>
              <w:t>ttp://subsitedesign/apps/MFLFactoryConfigWizardTEST/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MFL Factory Config Wizard installs and a shortcut is added to the PC desktop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wizard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Wizard opens and Connect box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With TX off select Connect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Message: “No MFL device detected. Connect USB cable and try again.” appears.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OK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Message disappears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TX on.  Select Connect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Connecting appears in lower left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Wizard connects successfully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Step 1 – Firmware Update screen appears.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MFL TX Connected in lower left corner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Serial number in box 2</w:t>
            </w:r>
            <w:r>
              <w:rPr>
                <w:vertAlign w:val="superscript"/>
              </w:rPr>
              <w:t>nd</w:t>
            </w:r>
            <w:r>
              <w:rPr/>
              <w:t xml:space="preserve"> from left at the bottom, check s/n is correct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Firmware Version in box 3</w:t>
            </w:r>
            <w:r>
              <w:rPr>
                <w:vertAlign w:val="superscript"/>
              </w:rPr>
              <w:t>rd</w:t>
            </w:r>
            <w:r>
              <w:rPr/>
              <w:t xml:space="preserve"> from left at the bottom, check version is correct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68" w:name="_Toc135645495"/>
      <w:r>
        <w:rPr/>
        <w:t>Firmware Update</w:t>
      </w:r>
      <w:bookmarkEnd w:id="68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Firmware Update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Fresh install of current production software</w:t>
            </w:r>
          </w:p>
          <w:p>
            <w:pPr>
              <w:pStyle w:val="Normal"/>
              <w:widowControl w:val="false"/>
              <w:rPr/>
            </w:pPr>
            <w:r>
              <w:rPr/>
              <w:t>-- MFL Factory Wizard installed on PC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functionality of the wizard to update the TX firmware.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drawing>
                <wp:inline distT="0" distB="0" distL="0" distR="0">
                  <wp:extent cx="1020445" cy="990600"/>
                  <wp:effectExtent l="0" t="0" r="0" b="0"/>
                  <wp:docPr id="37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                               </w:t>
            </w:r>
            <w:r>
              <w:rPr>
                <w:bCs/>
              </w:rPr>
              <w:br/>
            </w:r>
            <w:r>
              <w:rPr/>
              <w:t xml:space="preserve">Programming status box 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wizard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Wizard opens and Connect box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Step 1 – Firmware Update screen appears.  Note the Current Available Version and the Device Version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Update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Programming status bar appears and progress shown in green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Program information shown in box on right side of window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Update completed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Successful! and Done appear in programming status box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automatically shuts off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update again with TX still off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Message: “No MFL device detected. Connect USB cable and try again.” appears in the programming status box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/>
              <w:t>Turn TX on and select Update. While updating unplug USB cable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Unhandled exception warning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shuts off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/>
              <w:t>Select continue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Unhandled exception warning window closes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Progress bars stops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/>
              <w:t>Press and hold f- and Right key and plug in USB cable. Select Update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 xml:space="preserve">Programming status bar appears and progress shown in green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Program information shown in box on right side of window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Update completed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Successful! and Done appear in programming status box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automatically shuts off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on and select Update. While updating unplug USB cable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Unhandled exception warning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shuts off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Quit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Utility closes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Press and hold f- and Right key and plug in USB cable. Launch utility, select Connect, and select Update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Programming status bar appears and progress shown in green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Program information shown in box on right side of window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/>
              <w:t>Update completed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Successful! and Done appear in programming status box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automatically shuts off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69" w:name="_Toc135645496"/>
      <w:r>
        <w:rPr/>
        <w:t>Configure TX</w:t>
      </w:r>
      <w:bookmarkEnd w:id="69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Configure TX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Fresh install of current production software</w:t>
            </w:r>
          </w:p>
          <w:p>
            <w:pPr>
              <w:pStyle w:val="Normal"/>
              <w:widowControl w:val="false"/>
              <w:rPr/>
            </w:pPr>
            <w:r>
              <w:rPr/>
              <w:t>-- Test version of MFL Factory Wizard installed on PC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functionality of the wizard to configure the TX unit.</w:t>
            </w:r>
          </w:p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/>
              <w:t xml:space="preserve">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wizard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Wizard opens and Connect box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Step 1 – Firmware Update screen appears.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Confirm correct Device Version of firmware is on the TX. 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Note the version of the device firmware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Next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Step 2 – Device Setup screen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Select the desired Top Number from the dropdown menu 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Enter Serial Number box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102-1483, TX General 5W Basic Base Unit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Check the specific model and default information below the 102 number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Brand: General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Model: Hotspot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SubModel: 5WB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Language: English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Volume: Off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Meter: Advanced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Timer: 5 Seconds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Shutdown Timer: 2 Hours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Direction Enabled: Enabled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High Power Timer: 5 Minutes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Dual Output: Disabled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Select: Red Lead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Radio: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  <w:bCs/>
              </w:rPr>
              <w:t>102-1516, TX ULT-T12 ADV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Check the specific model and default information below the 102 number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Brand: Cable Detection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Model: Ultra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SubModel: 12W+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Language: English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Volume: Off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Meter: Advanced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Timer: 5 Seconds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Shutdown Timer: 2 Hours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Direction Enabled: Enabled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High Power Timer: 5 Minutes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Dual Output: Disabled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Select: Red Lead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Radio: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  <w:bCs/>
              </w:rPr>
              <w:t>102-1520, TX ULT-T12 STD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Check the specific model and default information below the 102 number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Brand: Cable Detection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Model: Ultra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SubModel: 12W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Language: English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Volume: Off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Meter: Advanced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Timer: 5 Seconds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Shutdown Timer: 2 Hours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Direction Enabled: Enabled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High Power Timer: 5 Minutes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Dual Output: Disabled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Select: Red Lead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Radio: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102-1521, TX ULT-T5 STD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Brand: Cable Detection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Model: Ultra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SubModel: 5W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Language: English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Volume: Off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Meter: Advanced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Timer: 5 Seconds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Shutdown Timer: 2 Hours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Direction Enabled: Enabled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High Power Timer: 5 Minutes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Dual Output: Disabled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Select: Red Lead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Radio: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  <w:bCs/>
              </w:rPr>
              <w:t>102-1661, TX SPARTAN 5W BASIC BASE UNIT" 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Brand: Spartan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Model: Spartan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SubModel: 5WB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Language: English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Volume: Off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Meter: Advanced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Timer: 5 Seconds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Shutdown Timer: 2 Hours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Direction Enabled: Enabled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High Power Timer: 5 Minutes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Dual Output: Disabled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Select: Red Lead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Radio: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  <w:bCs/>
              </w:rPr>
              <w:t>102-1777, UTG2 Advanced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Check the specific model and default information below the 102 number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Brand: Subsite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Model: UtiliGuard2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SubModel: 12W+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Language: English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Volume: Off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Meter: Advanced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Timer: 5 Seconds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Shutdown Timer: 2 Hours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Direction Enabled: Enabled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High Power Timer: 5 Minutes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Dual Output: Disabled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Select: Red Lead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Radio: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Enter Serial Number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Set Manufactured Date options appear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Today or Date from Device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MFG Date: updates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Device Hours, Reset Device Hours? Options appear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Yes or No for Reset Device Hours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Select PCB Versions box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Default Main PCB Version 1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Default Headstack PCB Version 3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Default Interface PCB Version 5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Update any PCB versions if needed and select Versions Correct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Send selection box becomes active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Send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Sending Data… status bar appears and progress shown in green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When sending data complete, changes to Sending Splash… and progress shown in green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Once sending splash complete, changes to Success!!!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Done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Step 2 – Device Setup window closes and returns to Connect screen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stVerLev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70" w:name="_Toc135645497"/>
      <w:r>
        <w:rPr/>
        <w:t>Shipping Setup</w:t>
      </w:r>
      <w:bookmarkEnd w:id="70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Configure TX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Fresh install of current production software</w:t>
            </w:r>
          </w:p>
          <w:p>
            <w:pPr>
              <w:pStyle w:val="Normal"/>
              <w:widowControl w:val="false"/>
              <w:rPr/>
            </w:pPr>
            <w:r>
              <w:rPr/>
              <w:t>-- Test version of MFL Factory Wizard installed on PC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shipping setup functionality of the wizard.</w:t>
            </w:r>
          </w:p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/>
              <w:t xml:space="preserve">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wizard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Wizard opens and Connect box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Step 1 – Firmware Update screen appears.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Confirm correct Device Version of firmware is on the TX. 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Note the version of the device firmware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Shipping Setup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Shipping Setup screen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Select the desired TX Country Exception: None, China, Saudi Arabia, UAE, or Singapore and select Send 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Status bar appears and progress shown in green.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When complete Success!!! Appears and Done selection box becomes active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Done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Shipping Setup window closes and returns to Connect screen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Connect then Shipping Setup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Previous country exception is still selected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Repeat step 5 thru 7 for all other country exceptions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Status bar appears and progress shown in green.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When complete Success!!! Appears and Done selection box becomes active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Done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Shipping Setup window closes and returns to Connect screen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1" w:name="_Toc135645498"/>
      <w:r>
        <w:rPr/>
        <w:t>Locator Configuration Utility</w:t>
      </w:r>
      <w:bookmarkEnd w:id="71"/>
    </w:p>
    <w:p>
      <w:pPr>
        <w:pStyle w:val="Heading2"/>
        <w:numPr>
          <w:ilvl w:val="1"/>
          <w:numId w:val="1"/>
        </w:numPr>
        <w:ind w:left="720" w:hanging="540"/>
        <w:rPr/>
      </w:pPr>
      <w:bookmarkStart w:id="72" w:name="_Toc135645499"/>
      <w:r>
        <w:rPr/>
        <w:t>Connecting to TX</w:t>
      </w:r>
      <w:bookmarkEnd w:id="72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Connecting to TX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New production TX unit</w:t>
            </w:r>
          </w:p>
          <w:p>
            <w:pPr>
              <w:pStyle w:val="Normal"/>
              <w:widowControl w:val="false"/>
              <w:rPr/>
            </w:pPr>
            <w:r>
              <w:rPr/>
              <w:t>-- Fresh install of current production software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</w:tc>
        <w:tc>
          <w:tcPr>
            <w:tcW w:w="3509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functionality of the wizard to connect to the TX.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                               </w:t>
            </w:r>
            <w:r>
              <w:rPr>
                <w:bCs/>
              </w:rPr>
              <w:br/>
            </w:r>
            <w:r>
              <w:rPr/>
              <w:t xml:space="preserve">Programming status box 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Download and install Locator Configuration Utility from </w:t>
            </w:r>
            <w:r>
              <w:rPr>
                <w:rStyle w:val="Uiprovider"/>
              </w:rPr>
              <w:t>http://subsitedesign/apps/</w:t>
            </w:r>
            <w:r>
              <w:rPr/>
              <w:t>M</w:t>
            </w:r>
            <w:r>
              <w:rPr>
                <w:rStyle w:val="Uiprovider"/>
              </w:rPr>
              <w:t>FLConfigTEST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Utility installs and a shortcut is added to the PC desktop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highlight w:val="yellow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Utility opens in the Software Update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With TX off select Connect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Message: “No MFL device detected. Connect USB cable and try again.” appears.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OK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Message disappears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Turn TX on.  Select Connect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Next to Connect box changes to connecting…, then Connected to Transmitter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Below Device Version updates to: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Green circle with check and software version  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15.6</w:t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Device Information Box updates: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Locked Status: Unlocked or Locked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Unlocked</w:t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Serial Number: matches s/n of unit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Device Type: matches type of TX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Manufacture Date: matches date in unit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Calibration Date: matches date in unit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Could not find</w:t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Hour Count: matches device hours in unit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Computer: 15.03, TX: 15.12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73" w:name="_Toc135645500"/>
      <w:r>
        <w:rPr/>
        <w:t>Firmware Update</w:t>
      </w:r>
      <w:bookmarkEnd w:id="73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Firmware Update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Fresh install of current production TX firmware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</w:tc>
        <w:tc>
          <w:tcPr>
            <w:tcW w:w="350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functionality of the configuration utility to update the TX firmware.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                   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Utility opens in the Software Update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  <w:bCs/>
              </w:rPr>
            </w:pPr>
            <w:r>
              <w:rPr/>
              <w:t>Next to Connect box changes to connecting…, then Connected to Transmitter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Update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/>
                <w:b/>
                <w:bCs/>
              </w:rPr>
            </w:pPr>
            <w:r>
              <w:rPr/>
              <w:t>Programming and programming status bar appear below the versions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>Update complete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/>
                <w:b/>
                <w:bCs/>
              </w:rPr>
            </w:pPr>
            <w:r>
              <w:rPr/>
              <w:t xml:space="preserve">Programming Succerssful! appears below status bar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Version V36.4 or earlier of Locator Configuration Utility installed on PC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0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  <w:bCs/>
              </w:rPr>
              <w:t>Unit with 216-1338 – Original MK10 Processor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Update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Programming and programming status bar appear below the versions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Update complete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Programming Succerssful! appears below status bar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  <w:bCs/>
              </w:rPr>
              <w:t>Unit with 216-10037 -</w:t>
            </w:r>
            <w:r>
              <w:rPr>
                <w:rFonts w:eastAsia="Calibri" w:eastAsiaTheme="minorHAnsi"/>
                <w:b/>
                <w:bCs/>
                <w:shd w:fill="FFFF00" w:val="clear"/>
              </w:rPr>
              <w:t xml:space="preserve"> MK50 Processor (was MK30, 50 needs to be added)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Update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TX shuts off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Update completed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n/a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Update Locator Configuration Utility to the latest test version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350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Utility opens in the Software Update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Next to Connect box changes to connecting…, then Connected to Transmitter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Update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Programming and programming status bar appear below the versions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Update complete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Programming Succerssful! appears below status bar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  <w:bCs/>
              </w:rPr>
              <w:t>Unit with 216-1338 – Original MK10 Processor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Update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Programming and programming status bar appear below the versions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Update complete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Programming Succerssful! appears below status bar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  <w:bCs/>
              </w:rPr>
              <w:t>Unit with 216-10037 - MK30 Processor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Update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Programming and programming status bar appear below the versions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Update completed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Programming Succerssful! appears below status bar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74" w:name="_Toc135645501"/>
      <w:r>
        <w:rPr/>
        <w:t>Password Settings</w:t>
      </w:r>
      <w:bookmarkEnd w:id="74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Password Setting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Fresh install of current production TX firmware</w:t>
            </w:r>
          </w:p>
          <w:p>
            <w:pPr>
              <w:pStyle w:val="Normal"/>
              <w:widowControl w:val="false"/>
              <w:rPr/>
            </w:pPr>
            <w:r>
              <w:rPr/>
              <w:t>-- Test version of Locator Configuration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</w:tc>
        <w:tc>
          <w:tcPr>
            <w:tcW w:w="350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functionality of the configuration utility to password protect device.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                   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Utility opens in the Software Update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  <w:bCs/>
              </w:rPr>
            </w:pPr>
            <w:r>
              <w:rPr/>
              <w:t>Next to Connect box changes to connecting…, then Connected to Transmitter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Check Device Information, Locked Status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/>
                <w:b/>
                <w:bCs/>
              </w:rPr>
            </w:pPr>
            <w:r>
              <w:rPr/>
              <w:t>Unit is unlocked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>Select Password Protect Device box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/>
                <w:b/>
                <w:bCs/>
              </w:rPr>
            </w:pPr>
            <w:r>
              <w:rPr/>
              <w:t xml:space="preserve">Please Ented New Password window appears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Enter password twice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OK box becomes active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OK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Password Set! Message window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OK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Password Set! Message window disappears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Unplug USB cable, cycle power on TX, plug USB cable back in, and select Connect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Please Enter Password windoe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Enter wrong password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Device Information: Locked and Incorrect Password! message appears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OK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Incorrect Password! message disappears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Please Enter Password windoe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Enter password and select OK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Device Information: Unlocked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Password Settings, Unlock Device inactive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Password Settings, Remove Password Protection active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Remove Password Protection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Password Disabled! Message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OK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Password Disabled! Message disappears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75" w:name="_Toc135645502"/>
      <w:r>
        <w:rPr/>
        <w:t>Configuration/Frequencies</w:t>
      </w:r>
      <w:bookmarkEnd w:id="75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Firmware Update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Fresh install of current production TX firmware</w:t>
            </w:r>
          </w:p>
          <w:p>
            <w:pPr>
              <w:pStyle w:val="Normal"/>
              <w:widowControl w:val="false"/>
              <w:rPr/>
            </w:pPr>
            <w:r>
              <w:rPr/>
              <w:t>-- Test version of Locator Configuration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</w:tc>
        <w:tc>
          <w:tcPr>
            <w:tcW w:w="350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frequency functionality of the configuration utility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                   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Utility opens in the Software Update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  <w:bCs/>
              </w:rPr>
            </w:pPr>
            <w:r>
              <w:rPr/>
              <w:t>Next to Connect box changes to connecting…, then Connected to Transmitter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Configuration tab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/>
                <w:b/>
                <w:bCs/>
              </w:rPr>
            </w:pPr>
            <w:r>
              <w:rPr/>
              <w:t>Configuration screen appears on the Frequencies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 xml:space="preserve">Select Load Factory Defaults in lower left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Table updates to the factory defaults (see separate document for correct settings)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Total Frequency Count updates to 77 of 100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Deselect Show All, upper left of table.  “Show All” box should default selected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Table updates to show only frequencies available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Select </w:t>
            </w:r>
            <w:r>
              <w:rPr>
                <w:rFonts w:eastAsiaTheme="minorHAnsi"/>
                <w:shd w:fill="FFFF00" w:val="clear"/>
              </w:rPr>
              <w:t>“</w:t>
            </w:r>
            <w:r>
              <w:rPr>
                <w:rFonts w:eastAsiaTheme="minorHAnsi"/>
                <w:b/>
                <w:bCs/>
                <w:shd w:fill="FFFF00" w:val="clear"/>
              </w:rPr>
              <w:t>Show All 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Table updates to show all frequencies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Hard to understand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Select </w:t>
            </w:r>
            <w:r>
              <w:rPr>
                <w:rFonts w:eastAsiaTheme="minorHAnsi"/>
                <w:b/>
                <w:bCs/>
                <w:shd w:fill="FFFF00" w:val="clear"/>
              </w:rPr>
              <w:t>“Select All”</w:t>
            </w:r>
            <w:r>
              <w:rPr/>
              <w:t xml:space="preserve"> box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All Availble frequncies selected in table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De-Select All box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All Available frequncies except 263Hz de-selected in table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Read Configuration From Device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Status bars (2) at lower left show progress in green, when complete table updates to match device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76" w:name="_Hlk132966157"/>
            <w:bookmarkEnd w:id="76"/>
            <w:r>
              <w:rPr/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Save Configuration To Disk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Save Settings To Disk window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file location and enter file name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.LocDat files saved to selected location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  <w:bookmarkStart w:id="77" w:name="_Hlk1329661571"/>
            <w:bookmarkStart w:id="78" w:name="_Hlk1329661571"/>
            <w:bookmarkEnd w:id="78"/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De-Select All. Select 9.5k Available, Enabled, Direct Connect, Clamp, and Broadband Clamp. Select Write Configuration to Device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Progress bar</w:t>
            </w:r>
            <w:r>
              <w:rPr>
                <w:rFonts w:eastAsia="Calibri" w:eastAsiaTheme="minorHAnsi"/>
                <w:shd w:fill="FFFF00" w:val="clear"/>
              </w:rPr>
              <w:t xml:space="preserve">s </w:t>
            </w:r>
            <w:r>
              <w:rPr/>
              <w:t xml:space="preserve">shows progress of writing to unit in green.  Unit updated to only have 9.5K Direct Connect, Clamp and Broadband Clamp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 xml:space="preserve">Only one progress bar is green, </w:t>
            </w:r>
            <w:r>
              <w:rPr>
                <w:rFonts w:eastAsia="Calibri" w:eastAsiaTheme="minorHAnsi"/>
                <w:shd w:fill="FFFF00" w:val="clear"/>
              </w:rPr>
              <w:t>the one on the very left side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Unplug USB, cycle power and plug USB back in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Unit updated to only have 9.5K Direct Connect, Clamp and Broadband Clamp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Load Configuration From Disk and load the file saved in step 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Table updates to match saved settings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Write Configuration To Device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Progress bar</w:t>
            </w:r>
            <w:r>
              <w:rPr>
                <w:rFonts w:eastAsia="Calibri" w:eastAsiaTheme="minorHAnsi"/>
                <w:shd w:fill="FFFF00" w:val="clear"/>
              </w:rPr>
              <w:t>s</w:t>
            </w:r>
            <w:r>
              <w:rPr/>
              <w:t xml:space="preserve"> shows progress of writing to unit in green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Only one progress bar is green, the one on the left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Unplug USB, cycle power and plug USB back in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Unit updated to match settings in table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Write Configuration to Device and unplug USB while writing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Unhandled exception error message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Plug USB back in and select Continue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Error message disappears, progress does not continue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Write Configuration to Device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Progress bar</w:t>
            </w:r>
            <w:r>
              <w:rPr>
                <w:rFonts w:eastAsia="Calibri" w:eastAsiaTheme="minorHAnsi"/>
                <w:shd w:fill="FFFF00" w:val="clear"/>
              </w:rPr>
              <w:t>s</w:t>
            </w:r>
            <w:r>
              <w:rPr/>
              <w:t xml:space="preserve"> shows progress of writing to unit in green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Write Configuration to Device and unplug USB while writing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Unhandled exception error message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Plug USB back in and select Quit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Utility closes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eastAsiaTheme="minorHAnsi"/>
                <w:shd w:fill="FFFF00" w:val="clear"/>
              </w:rPr>
              <w:t>x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 w:eastAsiaTheme="minorHAnsi"/>
                <w:highlight w:val="none"/>
                <w:shd w:fill="FFFF00" w:val="clear"/>
              </w:rPr>
            </w:pPr>
            <w:r>
              <w:rPr>
                <w:rFonts w:eastAsia="Calibri" w:eastAsiaTheme="minorHAnsi"/>
                <w:shd w:fill="FFFF00" w:val="clear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79" w:name="_Toc135645503"/>
      <w:r>
        <w:rPr/>
        <w:t>Configuration/Custom Frequencies</w:t>
      </w:r>
      <w:bookmarkEnd w:id="79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Configuration/Custom Frequencies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Fresh install of current production TX firmware</w:t>
            </w:r>
          </w:p>
          <w:p>
            <w:pPr>
              <w:pStyle w:val="Normal"/>
              <w:widowControl w:val="false"/>
              <w:rPr/>
            </w:pPr>
            <w:r>
              <w:rPr/>
              <w:t>-- Test version of Locator Configuration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</w:tc>
        <w:tc>
          <w:tcPr>
            <w:tcW w:w="350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custom frequency functionality of the configuration utility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                   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Utility opens in the Software Update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  <w:bCs/>
              </w:rPr>
            </w:pPr>
            <w:r>
              <w:rPr/>
              <w:t>Next to Connect box changes to connecting…, then Connected to Transmitter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Configuration tab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/>
                <w:b/>
                <w:bCs/>
              </w:rPr>
            </w:pPr>
            <w:r>
              <w:rPr/>
              <w:t>Configuration screen appears on the Frequencies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Read Configuration From Device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Status bars (2) at lower left show progress in green, when complete table updates to match device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Total Frequency Count updates to XX of 100, where XX was the number freq in TX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 xml:space="preserve">Select Custom Frequencies tab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Updates to custom frequencies screen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Note the number of Custom Frequncy Slots Available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Add Custom Frequency box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Add Custom Frequency window appears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Enter desired frequency below 540 in Hz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Name updated in xxxHz format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Available, Line, and Direct Connect checked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Clamp and Induction gray out and are unavailble to check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Check all available boxes and select OK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Frequency added to table with all availble boxes checked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Number show after Custom Frequency Slots Available:, reduced by 1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Write Configuration To Device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Frequency added to TX and enabled with Direct Connect and Clamp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custom frequency in list and select Remove Selected Frequency box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Frequency selected disappears from list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Write Configuration To Device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TX updated minus the custom frequency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80" w:name="_Toc135645504"/>
      <w:r>
        <w:rPr/>
        <w:t>Configuration/Settings</w:t>
      </w:r>
      <w:bookmarkEnd w:id="80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Configuration/Settings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Fresh install of current production TX firmware</w:t>
            </w:r>
          </w:p>
          <w:p>
            <w:pPr>
              <w:pStyle w:val="Normal"/>
              <w:widowControl w:val="false"/>
              <w:rPr/>
            </w:pPr>
            <w:r>
              <w:rPr/>
              <w:t>-- Test version of Locator Configuration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</w:tc>
        <w:tc>
          <w:tcPr>
            <w:tcW w:w="350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settings functionality of the configuration utility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                   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Utility opens in the Software Update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  <w:bCs/>
              </w:rPr>
            </w:pPr>
            <w:r>
              <w:rPr/>
              <w:t>Next to Connect box changes to connecting…, then Connected to Transmitter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Configuration tab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/>
                <w:b/>
                <w:bCs/>
              </w:rPr>
            </w:pPr>
            <w:r>
              <w:rPr/>
              <w:t>Configuration screen appears on the Frequencies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 xml:space="preserve">Select Settings tab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Updates to settings screen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All selections are blank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Read Configuration From Device box, check the settings loaded.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Green checkmark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Language: English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Volume: Mute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Meter: Advanced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Timer: 5 Seconds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Shutdown Timer: 2 Hours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Direction Enabled: Enabled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High Power Output Timer: 5 Minutes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Dual Output: Disabled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Select: Red Lead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Radio: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Save Configuration To Disk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Save Settings To Disk window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file location and enter file name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.LocDat files saved to selected location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Deselect Volume: Mute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Green checkmark changes to red 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Write Configuration To Device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Left Progress bar turns green but right progress bar does not change, nothing written to device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Need to add some indication that nothing is written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Volume: Mute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Green checkmark changes to red X, then back to green checkmark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Change each of the items. Drop downs select the next item down. Select Write Configuration to Device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 xml:space="preserve">Progress bars shows progress of writing to unit in green 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Unplug USB, cycle power of TX, plug in USB.  Close config utility, relaunch, connect, and select Configuration/Settings tab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Updates to settings screen and all selections are blank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Read Configuration From Device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Green checkmark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Language: Espanol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Volume: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Meter: Simple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Backlight: Off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Timer: 10 Seconds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Shutdown Timer: 4 Hours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Direction Enabled: Disabled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High Power Output Timer: 10 Minutes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Dual Output: Enabled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Select: White Lead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Radio: Off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Load Configuration From Disk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Open window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Select file saved in step x and Open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Green checkmark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Language: English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Volume: Mute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Meter: Advanced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Backlight Timer: 5 Seconds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Shutdown Timer: 2 Hours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Direction Enabled: Enabled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High Power Output Timer: 5 Minutes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Dual Output: Disabled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Output Select: Red Lead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Radio: 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81" w:name="_Toc135645505"/>
      <w:r>
        <w:rPr/>
        <w:t>Screen Capture</w:t>
      </w:r>
      <w:bookmarkEnd w:id="81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Screen Capture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Fresh install of current production TX firmware</w:t>
            </w:r>
          </w:p>
          <w:p>
            <w:pPr>
              <w:pStyle w:val="Normal"/>
              <w:widowControl w:val="false"/>
              <w:rPr/>
            </w:pPr>
            <w:r>
              <w:rPr/>
              <w:t>-- Test version of Locator Configuration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</w:tc>
        <w:tc>
          <w:tcPr>
            <w:tcW w:w="350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screen capture functionality of the configuration utility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                   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Utility opens in the Software Update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  <w:bCs/>
              </w:rPr>
            </w:pPr>
            <w:r>
              <w:rPr/>
              <w:t>Next to Connect box changes to connecting…, then Connected to Transmitter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Screen Capture tab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/>
                <w:b/>
                <w:bCs/>
              </w:rPr>
            </w:pPr>
            <w:r>
              <w:rPr/>
              <w:t>Screen Capture screen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 xml:space="preserve">Select Save Image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No image to save message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OK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Message disappears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Capture Screen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Image of TX screen appears in box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Select Save Image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Save As window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location, enter file name, and select save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Save As window disappears and file saved to selected location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720" w:hanging="540"/>
        <w:rPr/>
      </w:pPr>
      <w:bookmarkStart w:id="82" w:name="_Toc135645506"/>
      <w:r>
        <w:rPr/>
        <w:t>Splash Screen</w:t>
      </w:r>
      <w:bookmarkEnd w:id="82"/>
    </w:p>
    <w:tbl>
      <w:tblPr>
        <w:tblW w:w="10170" w:type="dxa"/>
        <w:jc w:val="left"/>
        <w:tblInd w:w="-11" w:type="dxa"/>
        <w:tblLayout w:type="fixed"/>
        <w:tblCellMar>
          <w:top w:w="0" w:type="dxa"/>
          <w:left w:w="43" w:type="dxa"/>
          <w:bottom w:w="0" w:type="dxa"/>
          <w:right w:w="43" w:type="dxa"/>
        </w:tblCellMar>
        <w:tblLook w:val="04a0" w:noHBand="0" w:noVBand="1" w:firstColumn="1" w:lastRow="0" w:lastColumn="0" w:firstRow="1"/>
      </w:tblPr>
      <w:tblGrid>
        <w:gridCol w:w="540"/>
        <w:gridCol w:w="3060"/>
        <w:gridCol w:w="3060"/>
        <w:gridCol w:w="449"/>
        <w:gridCol w:w="451"/>
        <w:gridCol w:w="2609"/>
      </w:tblGrid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Splash Screen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Setup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Fresh install of current production TX firmware</w:t>
            </w:r>
          </w:p>
          <w:p>
            <w:pPr>
              <w:pStyle w:val="Normal"/>
              <w:widowControl w:val="false"/>
              <w:rPr/>
            </w:pPr>
            <w:r>
              <w:rPr/>
              <w:t>-- Test version of Locator Configuration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-- TX connector to PC with USB cable</w:t>
            </w:r>
          </w:p>
          <w:p>
            <w:pPr>
              <w:pStyle w:val="Normal"/>
              <w:widowControl w:val="false"/>
              <w:rPr/>
            </w:pPr>
            <w:r>
              <w:rPr/>
              <w:t>-- PC with internet connection</w:t>
            </w:r>
          </w:p>
          <w:p>
            <w:pPr>
              <w:pStyle w:val="Normal"/>
              <w:widowControl w:val="false"/>
              <w:rPr/>
            </w:pPr>
            <w:r>
              <w:rPr/>
              <w:t>-- TX on</w:t>
            </w:r>
          </w:p>
        </w:tc>
        <w:tc>
          <w:tcPr>
            <w:tcW w:w="350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NOTE: Read procedures and expected results for all</w:t>
              <w:br/>
              <w:t xml:space="preserve">    steps before beginning this test.</w:t>
            </w:r>
          </w:p>
        </w:tc>
      </w:tr>
      <w:tr>
        <w:trPr>
          <w:trHeight w:val="20" w:hRule="atLeast"/>
        </w:trPr>
        <w:tc>
          <w:tcPr>
            <w:tcW w:w="10169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4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This tests the splash screen functionality of the configuration utility</w:t>
            </w:r>
          </w:p>
          <w:p>
            <w:pPr>
              <w:pStyle w:val="Normal"/>
              <w:widowControl w:val="false"/>
              <w:ind w:right="-43" w:hanging="0"/>
              <w:rPr/>
            </w:pPr>
            <w:r>
              <w:rPr/>
              <w:t xml:space="preserve">                                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Step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/>
            </w:pPr>
            <w:r>
              <w:rPr>
                <w:b/>
              </w:rPr>
              <w:t>Results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Pass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Fail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 of Failure/Comments</w:t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Launch utility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highlight w:val="yellow"/>
              </w:rPr>
            </w:pPr>
            <w:r>
              <w:rPr/>
              <w:t>Utility opens in the Software Update tab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>Select Connect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center"/>
              <w:rPr>
                <w:b/>
                <w:b/>
                <w:bCs/>
              </w:rPr>
            </w:pPr>
            <w:r>
              <w:rPr/>
              <w:t>Next to Connect box changes to connecting…, then Connected to Transmitter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Splash Screen tab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>
                <w:b/>
                <w:b/>
                <w:bCs/>
              </w:rPr>
            </w:pPr>
            <w:r>
              <w:rPr/>
              <w:t>Splash Screen screen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/>
              <w:t xml:space="preserve">Select Save Image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No image to save message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OK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Message disappears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Capture Screen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Image of TX screen appears in box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Select Save Image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Save As window appears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5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Select location, enter file name, and select save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47"/>
              <w:jc w:val="right"/>
              <w:rPr/>
            </w:pPr>
            <w:r>
              <w:rPr/>
              <w:t>Save As window disappears and file saved to selected location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sectPr>
      <w:headerReference w:type="default" r:id="rId39"/>
      <w:footerReference w:type="default" r:id="rId40"/>
      <w:type w:val="nextPage"/>
      <w:pgSz w:w="12240" w:h="15840"/>
      <w:pgMar w:left="1080" w:right="1080" w:gutter="0" w:header="540" w:top="1080" w:footer="731" w:bottom="108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1" w:author="Bob Weaver" w:date="2023-02-03T16:48:00Z" w:initials="BW">
    <w:p>
      <w:r>
        <w:rPr>
          <w:rFonts w:ascii="Liberation Serif" w:hAnsi="Liberation Serif" w:eastAsia="DejaVu Sans" w:cs="Noto Sans Arabic"/>
          <w:color w:val="auto"/>
          <w:sz w:val="24"/>
          <w:szCs w:val="24"/>
          <w:lang w:val="en-US" w:eastAsia="en-US" w:bidi="en-US"/>
        </w:rPr>
        <w:t>Is this correct?</w:t>
      </w:r>
    </w:p>
  </w:comment>
  <w:comment w:id="0" w:author="Jared Hoag" w:date="2023-02-10T10:50:00Z" w:initials="JH">
    <w:p>
      <w:r>
        <w:rPr>
          <w:rFonts w:ascii="Liberation Serif" w:hAnsi="Liberation Serif" w:eastAsia="DejaVu Sans" w:cs="Noto Sans Arabic"/>
          <w:color w:val="auto"/>
          <w:sz w:val="24"/>
          <w:szCs w:val="24"/>
          <w:lang w:val="en-US" w:eastAsia="en-US" w:bidi="en-US"/>
        </w:rPr>
        <w:t>We still have some code version controlled in tortoise svn, but most of the code has been moved to Azure for version controlling.</w:t>
      </w:r>
    </w:p>
  </w:comment>
  <w:comment w:id="2" w:author="Bob Weaver" w:date="2023-02-06T10:37:00Z" w:initials="BW">
    <w:p>
      <w:r>
        <w:rPr>
          <w:rFonts w:ascii="Liberation Serif" w:hAnsi="Liberation Serif" w:eastAsia="DejaVu Sans" w:cs="Noto Sans Arabic"/>
          <w:color w:val="auto"/>
          <w:sz w:val="24"/>
          <w:szCs w:val="24"/>
          <w:lang w:val="en-US" w:eastAsia="en-US" w:bidi="en-US"/>
        </w:rPr>
        <w:t>What is the correct length of time?</w:t>
      </w:r>
    </w:p>
  </w:comment>
  <w:comment w:id="3" w:author="Harold Shoemaker" w:date="2023-02-16T07:48:00Z" w:initials="HS">
    <w:p>
      <w:r>
        <w:rPr>
          <w:rFonts w:ascii="Liberation Serif" w:hAnsi="Liberation Serif" w:eastAsia="DejaVu Sans" w:cs="Noto Sans Arabic"/>
          <w:color w:val="auto"/>
          <w:sz w:val="24"/>
          <w:szCs w:val="24"/>
          <w:lang w:val="en-US" w:eastAsia="en-US" w:bidi="en-US"/>
        </w:rPr>
        <w:t>100K ohm</w:t>
      </w:r>
    </w:p>
  </w:comment>
  <w:comment w:id="4" w:author="Harold Shoemaker" w:date="2023-02-16T07:46:00Z" w:initials="HS">
    <w:p>
      <w:r>
        <w:rPr>
          <w:rFonts w:ascii="Liberation Serif" w:hAnsi="Liberation Serif" w:eastAsia="DejaVu Sans" w:cs="Noto Sans Arabic"/>
          <w:color w:val="auto"/>
          <w:sz w:val="24"/>
          <w:szCs w:val="24"/>
          <w:lang w:val="en-US" w:eastAsia="en-US" w:bidi="en-US"/>
        </w:rPr>
        <w:t>Need to have fault find separate now DE works any freq. below 10k</w:t>
      </w:r>
    </w:p>
  </w:comment>
  <w:comment w:id="5" w:author="Harold Shoemaker" w:date="2023-02-16T07:49:00Z" w:initials="HS">
    <w:p>
      <w:r>
        <w:rPr>
          <w:rFonts w:ascii="Liberation Serif" w:hAnsi="Liberation Serif" w:eastAsia="DejaVu Sans" w:cs="Noto Sans Arabic"/>
          <w:color w:val="auto"/>
          <w:sz w:val="24"/>
          <w:szCs w:val="24"/>
          <w:lang w:val="en-US" w:eastAsia="en-US" w:bidi="en-US"/>
        </w:rPr>
        <w:t>with the 100k load connected  lowest power 0.099mA, &gt;100k, 14V output in FF mode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12" w:space="1" w:color="000000"/>
      </w:pBdr>
      <w:tabs>
        <w:tab w:val="clear" w:pos="9360"/>
        <w:tab w:val="center" w:pos="4680" w:leader="none"/>
        <w:tab w:val="right" w:pos="10170" w:leader="none"/>
      </w:tabs>
      <w:rPr/>
    </w:pPr>
    <w:r>
      <w:rPr/>
    </w:r>
  </w:p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986860392"/>
    </w:sdtPr>
    <w:sdtContent>
      <w:p>
        <w:pPr>
          <w:pStyle w:val="Footer"/>
          <w:tabs>
            <w:tab w:val="clear" w:pos="4680"/>
            <w:tab w:val="clear" w:pos="9360"/>
            <w:tab w:val="center" w:pos="5040" w:leader="none"/>
            <w:tab w:val="right" w:pos="10170" w:leader="none"/>
          </w:tabs>
          <w:rPr/>
        </w:pPr>
        <w:r>
          <w:rPr/>
          <w:t>Subsite Electronics, Locating</w:t>
          <w:tab/>
        </w:r>
        <w:r>
          <w:rPr/>
          <w:fldChar w:fldCharType="begin"/>
        </w:r>
        <w:r>
          <w:rPr/>
          <w:instrText xml:space="preserve"> FILENAME </w:instrText>
        </w:r>
        <w:r>
          <w:rPr/>
          <w:fldChar w:fldCharType="separate"/>
        </w:r>
        <w:r>
          <w:rPr/>
          <w:t>MFL TX Software Verification and Validation V4_02-14-23.docx</w:t>
        </w:r>
        <w:r>
          <w:rPr/>
          <w:fldChar w:fldCharType="end"/>
        </w:r>
        <w:r>
          <w:rPr/>
          <w:tab/>
          <w:t xml:space="preserve">Page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of </w:t>
        </w:r>
        <w:r>
          <w:rPr/>
          <w:fldChar w:fldCharType="begin"/>
        </w:r>
        <w:r>
          <w:rPr/>
          <w:instrText xml:space="preserve"> NUMPAGES </w:instrText>
        </w:r>
        <w:r>
          <w:rPr/>
          <w:fldChar w:fldCharType="separate"/>
        </w:r>
        <w:r>
          <w:rPr/>
          <w:t>29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bottom w:val="single" w:sz="12" w:space="1" w:color="000000"/>
      </w:pBdr>
      <w:tabs>
        <w:tab w:val="clear" w:pos="9360"/>
        <w:tab w:val="center" w:pos="4680" w:leader="none"/>
        <w:tab w:val="right" w:pos="10170" w:leader="none"/>
      </w:tabs>
      <w:rPr/>
    </w:pPr>
    <w:r>
      <w:rPr/>
      <w:t>z</w:t>
    </w:r>
  </w:p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101989150"/>
    </w:sdtPr>
    <w:sdtContent>
      <w:p>
        <w:pPr>
          <w:pStyle w:val="Footer"/>
          <w:tabs>
            <w:tab w:val="clear" w:pos="4680"/>
            <w:tab w:val="clear" w:pos="9360"/>
            <w:tab w:val="center" w:pos="5040" w:leader="none"/>
            <w:tab w:val="right" w:pos="10170" w:leader="none"/>
          </w:tabs>
          <w:rPr/>
        </w:pPr>
        <w:r>
          <w:rPr/>
          <w:t>Subsite Electronics, Locating</w:t>
          <w:tab/>
        </w:r>
        <w:r>
          <w:rPr/>
          <w:fldChar w:fldCharType="begin"/>
        </w:r>
        <w:r>
          <w:rPr/>
          <w:instrText xml:space="preserve"> FILENAME </w:instrText>
        </w:r>
        <w:r>
          <w:rPr/>
          <w:fldChar w:fldCharType="separate"/>
        </w:r>
        <w:r>
          <w:rPr/>
          <w:t>MFL TX Software Verification and Validation V4_02-14-23.docx</w:t>
        </w:r>
        <w:r>
          <w:rPr/>
          <w:fldChar w:fldCharType="end"/>
        </w:r>
        <w:r>
          <w:rPr/>
          <w:tab/>
          <w:t xml:space="preserve">Page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29</w:t>
        </w:r>
        <w:r>
          <w:rPr/>
          <w:fldChar w:fldCharType="end"/>
        </w:r>
        <w:r>
          <w:rPr/>
          <w:t xml:space="preserve"> of </w:t>
        </w:r>
        <w:r>
          <w:rPr/>
          <w:fldChar w:fldCharType="begin"/>
        </w:r>
        <w:r>
          <w:rPr/>
          <w:instrText xml:space="preserve"> NUMPAGES </w:instrText>
        </w:r>
        <w:r>
          <w:rPr/>
          <w:fldChar w:fldCharType="separate"/>
        </w:r>
        <w:r>
          <w:rPr/>
          <w:t>29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170" w:leader="none"/>
      </w:tabs>
      <w:rPr/>
    </w:pPr>
    <w:r>
      <w:rPr/>
      <w:t>Software Test Validation</w:t>
      <w:tab/>
      <w:t>MFL Transmitter</w:t>
    </w:r>
  </w:p>
  <w:p>
    <w:pPr>
      <w:pStyle w:val="Header"/>
      <w:pBdr>
        <w:bottom w:val="single" w:sz="12" w:space="1" w:color="000000"/>
      </w:pBdr>
      <w:tabs>
        <w:tab w:val="clear" w:pos="4680"/>
        <w:tab w:val="clear" w:pos="9360"/>
        <w:tab w:val="right" w:pos="10170" w:leader="none"/>
      </w:tabs>
      <w:rPr/>
    </w:pPr>
    <w:r>
      <w:rPr/>
      <w:t>Status: V4 Preliminary</w:t>
      <w:tab/>
      <w:t>2/3/2023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170" w:leader="none"/>
      </w:tabs>
      <w:rPr/>
    </w:pPr>
    <w:r>
      <w:rPr/>
    </w:r>
  </w:p>
  <w:p>
    <w:pPr>
      <w:pStyle w:val="Header"/>
      <w:tabs>
        <w:tab w:val="clear" w:pos="4680"/>
        <w:tab w:val="clear" w:pos="9360"/>
        <w:tab w:val="right" w:pos="10170" w:leader="none"/>
      </w:tabs>
      <w:rPr/>
    </w:pPr>
    <w:r>
      <w:rPr/>
      <w:t>Software Test Validation</w:t>
      <w:tab/>
      <w:t>MFL Transmitter</w:t>
    </w:r>
  </w:p>
  <w:p>
    <w:pPr>
      <w:pStyle w:val="Header"/>
      <w:pBdr>
        <w:bottom w:val="single" w:sz="12" w:space="1" w:color="000000"/>
      </w:pBdr>
      <w:tabs>
        <w:tab w:val="clear" w:pos="4680"/>
        <w:tab w:val="clear" w:pos="9360"/>
        <w:tab w:val="right" w:pos="10170" w:leader="none"/>
      </w:tabs>
      <w:rPr/>
    </w:pPr>
    <w:r>
      <w:rPr/>
      <w:t>Status: V4 Preliminary</w:t>
      <w:tab/>
      <w:t>2/3/2023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kern w:val="0"/>
        <w:effect w:val="none"/>
        <w:szCs w:val="20"/>
        <w:iCs w:val="false"/>
        <w:bCs w:val="false"/>
        <w:em w:val="none"/>
        <w:emboss w:val="false"/>
        <w:imprint w:val="false"/>
        <w:vanish w:val="fals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kern w:val="0"/>
        <w:effect w:val="none"/>
        <w:szCs w:val="20"/>
        <w:iCs w:val="false"/>
        <w:bCs w:val="false"/>
        <w:em w:val="none"/>
        <w:emboss w:val="false"/>
        <w:imprint w:val="false"/>
        <w:vanish w:val="fals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0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kern w:val="0"/>
        <w:effect w:val="none"/>
        <w:szCs w:val="20"/>
        <w:iCs w:val="false"/>
        <w:bCs w:val="false"/>
        <w:em w:val="none"/>
        <w:emboss w:val="false"/>
        <w:imprint w:val="false"/>
        <w:vanish w:val="fals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6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7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7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8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86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1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1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5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kern w:val="0"/>
        <w:effect w:val="none"/>
        <w:szCs w:val="20"/>
        <w:iCs w:val="false"/>
        <w:em w:val="none"/>
        <w:emboss w:val="false"/>
        <w:imprint w:val="false"/>
        <w:vanish w:val="false"/>
        <w:rFonts w:cs="Times New Roman"/>
        <w:color w:val="000000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1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/>
        <w:kern w:val="0"/>
        <w:effect w:val="none"/>
        <w:szCs w:val="20"/>
        <w:iCs w:val="false"/>
        <w:em w:val="none"/>
        <w:emboss w:val="false"/>
        <w:imprint w:val="false"/>
        <w:vanish w:val="false"/>
        <w:rFonts w:cs="Times New Roman"/>
        <w:color w:val="000000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8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kern w:val="0"/>
        <w:effect w:val="none"/>
        <w:iCs w:val="false"/>
        <w:em w:val="none"/>
        <w:emboss w:val="false"/>
        <w:imprint w:val="false"/>
        <w:vanish w:val="false"/>
        <w:rFonts w:cs="Times New Roman"/>
        <w:color w:val="000000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5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6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36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7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7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50" w:hanging="144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color w:val="000000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uiPriority="0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7a7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eastAsiaTheme="minorHAnsi"/>
      <w:color w:val="000000"/>
      <w:kern w:val="0"/>
      <w:sz w:val="16"/>
      <w:szCs w:val="16"/>
      <w:lang w:val="en-US" w:eastAsia="en-US" w:bidi="ar-SA"/>
    </w:rPr>
  </w:style>
  <w:style w:type="paragraph" w:styleId="Heading1">
    <w:name w:val="Heading 1"/>
    <w:link w:val="Heading1Char"/>
    <w:qFormat/>
    <w:rsid w:val="0094157f"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76" w:before="0" w:after="0"/>
      <w:jc w:val="left"/>
      <w:outlineLvl w:val="0"/>
    </w:pPr>
    <w:rPr>
      <w:rFonts w:ascii="Calibri" w:hAnsi="Calibri" w:eastAsia="ＭＳ ゴシック" w:cs="Arial" w:eastAsiaTheme="majorEastAsia"/>
      <w:b/>
      <w:bCs/>
      <w:color w:val="auto"/>
      <w:kern w:val="0"/>
      <w:sz w:val="20"/>
      <w:szCs w:val="28"/>
      <w:lang w:val="en-US" w:eastAsia="en-US" w:bidi="ar-SA"/>
    </w:rPr>
  </w:style>
  <w:style w:type="paragraph" w:styleId="Heading2">
    <w:name w:val="Heading 2"/>
    <w:basedOn w:val="TestVerLev2"/>
    <w:link w:val="Heading2Char"/>
    <w:unhideWhenUsed/>
    <w:qFormat/>
    <w:rsid w:val="00c953da"/>
    <w:pPr>
      <w:outlineLvl w:val="1"/>
    </w:pPr>
    <w:rPr>
      <w:sz w:val="20"/>
      <w:szCs w:val="20"/>
    </w:rPr>
  </w:style>
  <w:style w:type="paragraph" w:styleId="Heading3">
    <w:name w:val="Heading 3"/>
    <w:basedOn w:val="TestVerLev3"/>
    <w:link w:val="Heading3Char"/>
    <w:qFormat/>
    <w:rsid w:val="0077757f"/>
    <w:pPr>
      <w:tabs>
        <w:tab w:val="clear" w:pos="1800"/>
      </w:tabs>
      <w:ind w:left="1080" w:hanging="720"/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e1f72"/>
    <w:pPr>
      <w:keepNext w:val="true"/>
      <w:keepLines/>
      <w:spacing w:before="200" w:after="0"/>
      <w:outlineLvl w:val="3"/>
    </w:pPr>
    <w:rPr>
      <w:rFonts w:ascii="Cambria" w:hAnsi="Cambria" w:eastAsia="ＭＳ ゴシック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fe1f72"/>
    <w:pPr>
      <w:tabs>
        <w:tab w:val="clear" w:pos="720"/>
        <w:tab w:val="left" w:pos="1008" w:leader="none"/>
      </w:tabs>
      <w:overflowPunct w:val="false"/>
      <w:spacing w:before="240" w:after="60"/>
      <w:ind w:left="1008" w:hanging="1008"/>
      <w:textAlignment w:val="baseline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e1f72"/>
    <w:pPr>
      <w:tabs>
        <w:tab w:val="clear" w:pos="720"/>
        <w:tab w:val="left" w:pos="1152" w:leader="none"/>
      </w:tabs>
      <w:overflowPunct w:val="false"/>
      <w:spacing w:before="240" w:after="60"/>
      <w:ind w:left="1152" w:hanging="1152"/>
      <w:textAlignment w:val="baseline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e1f72"/>
    <w:pPr>
      <w:tabs>
        <w:tab w:val="clear" w:pos="720"/>
        <w:tab w:val="left" w:pos="1296" w:leader="none"/>
      </w:tabs>
      <w:overflowPunct w:val="false"/>
      <w:spacing w:before="240" w:after="60"/>
      <w:ind w:left="1296" w:hanging="1296"/>
      <w:textAlignment w:val="baseline"/>
      <w:outlineLvl w:val="6"/>
    </w:pPr>
    <w:rPr>
      <w:rFonts w:ascii="Times New Roman" w:hAnsi="Times New Roman" w:eastAsia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fe1f72"/>
    <w:pPr>
      <w:tabs>
        <w:tab w:val="clear" w:pos="720"/>
        <w:tab w:val="left" w:pos="1440" w:leader="none"/>
      </w:tabs>
      <w:overflowPunct w:val="false"/>
      <w:spacing w:before="240" w:after="60"/>
      <w:ind w:left="1440" w:hanging="1440"/>
      <w:textAlignment w:val="baseline"/>
      <w:outlineLvl w:val="7"/>
    </w:pPr>
    <w:rPr>
      <w:rFonts w:ascii="Times New Roman" w:hAnsi="Times New Roman" w:eastAsia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fe1f72"/>
    <w:pPr>
      <w:tabs>
        <w:tab w:val="clear" w:pos="720"/>
        <w:tab w:val="left" w:pos="1584" w:leader="none"/>
      </w:tabs>
      <w:overflowPunct w:val="false"/>
      <w:spacing w:before="240" w:after="60"/>
      <w:ind w:left="1584" w:hanging="1584"/>
      <w:textAlignment w:val="baseline"/>
      <w:outlineLvl w:val="8"/>
    </w:pPr>
    <w:rPr>
      <w:rFonts w:eastAsia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94157f"/>
    <w:rPr>
      <w:rFonts w:ascii="Calibri" w:hAnsi="Calibri" w:eastAsia="ＭＳ ゴシック" w:eastAsiaTheme="majorEastAsia"/>
      <w:b/>
      <w:bCs/>
      <w:color w:val="auto"/>
      <w:sz w:val="20"/>
      <w:szCs w:val="28"/>
    </w:rPr>
  </w:style>
  <w:style w:type="character" w:styleId="Heading2Char" w:customStyle="1">
    <w:name w:val="Heading 2 Char"/>
    <w:basedOn w:val="DefaultParagraphFont"/>
    <w:link w:val="Heading2"/>
    <w:qFormat/>
    <w:rsid w:val="00c953da"/>
    <w:rPr>
      <w:rFonts w:ascii="Calibri" w:hAnsi="Calibri" w:eastAsia="ＭＳ ゴシック" w:eastAsiaTheme="majorEastAsia"/>
      <w:b/>
      <w:bCs/>
      <w:color w:val="auto"/>
      <w:sz w:val="20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77757f"/>
    <w:rPr>
      <w:rFonts w:ascii="Calibri" w:hAnsi="Calibri" w:eastAsia="ＭＳ ゴシック" w:eastAsiaTheme="majorEastAsia"/>
      <w:b/>
      <w:bCs/>
      <w:color w:val="auto"/>
      <w:sz w:val="20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fe1f72"/>
    <w:rPr>
      <w:rFonts w:ascii="Cambria" w:hAnsi="Cambria" w:eastAsia="ＭＳ ゴシック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qFormat/>
    <w:rsid w:val="00fe1f72"/>
    <w:rPr>
      <w:rFonts w:ascii="Arial" w:hAnsi="Arial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fe1f72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qFormat/>
    <w:rsid w:val="00fe1f72"/>
    <w:rPr>
      <w:rFonts w:ascii="Times New Roman" w:hAnsi="Times New Roman" w:eastAsia="Times New Roman" w:cs="Times New Roman"/>
      <w:sz w:val="24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fe1f72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fe1f72"/>
    <w:rPr>
      <w:rFonts w:ascii="Arial" w:hAnsi="Arial" w:eastAsia="Times New Roman" w:cs="Arial"/>
    </w:rPr>
  </w:style>
  <w:style w:type="character" w:styleId="InternetLink">
    <w:name w:val="Hyperlink"/>
    <w:basedOn w:val="DefaultParagraphFont"/>
    <w:uiPriority w:val="99"/>
    <w:unhideWhenUsed/>
    <w:rsid w:val="008164ca"/>
    <w:rPr>
      <w:color w:val="0000FF"/>
      <w:u w:val="single"/>
    </w:rPr>
  </w:style>
  <w:style w:type="character" w:styleId="Mwheadline" w:customStyle="1">
    <w:name w:val="mw-headline"/>
    <w:basedOn w:val="DefaultParagraphFont"/>
    <w:qFormat/>
    <w:rsid w:val="008164ca"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7c17c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qFormat/>
    <w:rsid w:val="00bb77a5"/>
    <w:rPr/>
  </w:style>
  <w:style w:type="character" w:styleId="FooterChar" w:customStyle="1">
    <w:name w:val="Footer Char"/>
    <w:basedOn w:val="DefaultParagraphFont"/>
    <w:link w:val="Footer"/>
    <w:qFormat/>
    <w:rsid w:val="00bb77a5"/>
    <w:rPr/>
  </w:style>
  <w:style w:type="character" w:styleId="Pagenumber">
    <w:name w:val="page number"/>
    <w:basedOn w:val="DefaultParagraphFont"/>
    <w:qFormat/>
    <w:rsid w:val="00fe1f72"/>
    <w:rPr/>
  </w:style>
  <w:style w:type="character" w:styleId="BodyText2Char" w:customStyle="1">
    <w:name w:val="Body Text 2 Char"/>
    <w:basedOn w:val="DefaultParagraphFont"/>
    <w:link w:val="BodyText2"/>
    <w:qFormat/>
    <w:rsid w:val="00fe1f72"/>
    <w:rPr>
      <w:rFonts w:ascii="Arial" w:hAnsi="Arial" w:eastAsia="Times New Roman" w:cs="Times New Roman"/>
      <w:szCs w:val="20"/>
    </w:rPr>
  </w:style>
  <w:style w:type="character" w:styleId="Annotationreference">
    <w:name w:val="annotation reference"/>
    <w:basedOn w:val="DefaultParagraphFont"/>
    <w:semiHidden/>
    <w:qFormat/>
    <w:rsid w:val="00fe1f7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fe1f72"/>
    <w:rPr>
      <w:rFonts w:ascii="Arial" w:hAnsi="Arial" w:eastAsia="Times New Roman" w:cs="Times New Roman"/>
      <w:szCs w:val="20"/>
    </w:rPr>
  </w:style>
  <w:style w:type="character" w:styleId="BodyTextChar" w:customStyle="1">
    <w:name w:val="Body Text Char"/>
    <w:basedOn w:val="DefaultParagraphFont"/>
    <w:qFormat/>
    <w:rsid w:val="00fe1f72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BodyText3Char" w:customStyle="1">
    <w:name w:val="Body Text 3 Char"/>
    <w:basedOn w:val="DefaultParagraphFont"/>
    <w:link w:val="BodyText3"/>
    <w:qFormat/>
    <w:rsid w:val="00fe1f72"/>
    <w:rPr>
      <w:rFonts w:ascii="Arial" w:hAnsi="Arial" w:eastAsia="Times New Roman" w:cs="Arial"/>
    </w:rPr>
  </w:style>
  <w:style w:type="character" w:styleId="Style8pt" w:customStyle="1">
    <w:name w:val="Style 8 pt"/>
    <w:basedOn w:val="DefaultParagraphFont"/>
    <w:qFormat/>
    <w:rsid w:val="00fe1f72"/>
    <w:rPr>
      <w:rFonts w:eastAsia="MS UI Gothic"/>
      <w:sz w:val="16"/>
    </w:rPr>
  </w:style>
  <w:style w:type="character" w:styleId="St1" w:customStyle="1">
    <w:name w:val="st1"/>
    <w:basedOn w:val="DefaultParagraphFont"/>
    <w:qFormat/>
    <w:rsid w:val="004e442d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bd1bb8"/>
    <w:rPr>
      <w:rFonts w:ascii="Arial" w:hAnsi="Arial" w:eastAsia="Times New Roman" w:cs="Times New Roman"/>
      <w:b/>
      <w:b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f866a8"/>
    <w:rPr>
      <w:rFonts w:ascii="Tahoma" w:hAnsi="Tahoma" w:cs="Tahoma"/>
      <w:sz w:val="16"/>
      <w:szCs w:val="16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f2404f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f2404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8c1551"/>
    <w:rPr>
      <w:rFonts w:ascii="Times New Roman" w:hAnsi="Times New Roman" w:eastAsia="Times New Roman" w:cs="Times New Roman"/>
      <w:color w:val="040E2C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c1551"/>
    <w:rPr>
      <w:rFonts w:ascii="Courier New" w:hAnsi="Courier New" w:eastAsia="Times New Roman" w:cs="Courier New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f6311c"/>
    <w:rPr>
      <w:b/>
      <w:bCs/>
    </w:rPr>
  </w:style>
  <w:style w:type="character" w:styleId="TestVerLev1Char" w:customStyle="1">
    <w:name w:val="Test Ver Lev 1 Char"/>
    <w:basedOn w:val="Heading1Char"/>
    <w:link w:val="TestVerLev1"/>
    <w:qFormat/>
    <w:rsid w:val="00277042"/>
    <w:rPr>
      <w:rFonts w:ascii="Calibri" w:hAnsi="Calibri" w:eastAsia="ＭＳ ゴシック" w:eastAsiaTheme="majorEastAsia"/>
      <w:b/>
      <w:bCs/>
      <w:color w:val="auto"/>
      <w:sz w:val="20"/>
      <w:szCs w:val="28"/>
    </w:rPr>
  </w:style>
  <w:style w:type="character" w:styleId="TestVerLev2Char" w:customStyle="1">
    <w:name w:val="Test Ver Lev 2 Char"/>
    <w:basedOn w:val="Heading1Char"/>
    <w:link w:val="TestVerLev2"/>
    <w:qFormat/>
    <w:rsid w:val="00a423ef"/>
    <w:rPr>
      <w:rFonts w:ascii="Calibri" w:hAnsi="Calibri" w:eastAsia="ＭＳ ゴシック" w:eastAsiaTheme="majorEastAsia"/>
      <w:b/>
      <w:bCs/>
      <w:color w:val="auto"/>
      <w:sz w:val="20"/>
      <w:szCs w:val="28"/>
    </w:rPr>
  </w:style>
  <w:style w:type="character" w:styleId="TestVerLev3Char" w:customStyle="1">
    <w:name w:val="Test Ver Lev 3 Char"/>
    <w:basedOn w:val="Heading1Char"/>
    <w:link w:val="TestVerLev3"/>
    <w:qFormat/>
    <w:rsid w:val="0052110c"/>
    <w:rPr>
      <w:rFonts w:ascii="Calibri" w:hAnsi="Calibri" w:eastAsia="ＭＳ ゴシック" w:eastAsiaTheme="majorEastAsia"/>
      <w:b/>
      <w:bCs/>
      <w:color w:val="auto"/>
      <w:sz w:val="20"/>
      <w:szCs w:val="28"/>
    </w:rPr>
  </w:style>
  <w:style w:type="character" w:styleId="FractionChar" w:customStyle="1">
    <w:name w:val="Fraction Char"/>
    <w:basedOn w:val="DefaultParagraphFont"/>
    <w:link w:val="Fraction"/>
    <w:qFormat/>
    <w:locked/>
    <w:rsid w:val="00282c7e"/>
    <w:rPr>
      <w:rFonts w:ascii="Tahoma" w:hAnsi="Tahoma" w:eastAsia="Times New Roman" w:cs="Tahoma"/>
      <w:color w:val="auto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2954d6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a1498"/>
    <w:rPr>
      <w:b/>
      <w:bCs/>
      <w:smallCaps/>
      <w:color w:val="4F81BD" w:themeColor="accent1"/>
      <w:spacing w:val="5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d4395e"/>
    <w:rPr>
      <w:rFonts w:ascii="Calibri" w:hAnsi="Calibri"/>
      <w:sz w:val="16"/>
      <w:szCs w:val="16"/>
    </w:rPr>
  </w:style>
  <w:style w:type="character" w:styleId="Setup2Char" w:customStyle="1">
    <w:name w:val="Setup 2 Char"/>
    <w:basedOn w:val="ListParagraphChar"/>
    <w:link w:val="Setup2"/>
    <w:qFormat/>
    <w:rsid w:val="00b07364"/>
    <w:rPr>
      <w:rFonts w:ascii="Calibri" w:hAnsi="Calibri"/>
      <w:b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d64c70"/>
    <w:rPr>
      <w:color w:val="808080"/>
    </w:rPr>
  </w:style>
  <w:style w:type="character" w:styleId="SetupNormalChar" w:customStyle="1">
    <w:name w:val="Setup Normal Char"/>
    <w:basedOn w:val="DefaultParagraphFont"/>
    <w:link w:val="SetupNormal"/>
    <w:qFormat/>
    <w:rsid w:val="00b07364"/>
    <w:rPr>
      <w:rFonts w:ascii="Calibri" w:hAnsi="Calibri"/>
      <w:sz w:val="16"/>
      <w:szCs w:val="16"/>
    </w:rPr>
  </w:style>
  <w:style w:type="character" w:styleId="Setup1Char" w:customStyle="1">
    <w:name w:val="Setup 1 Char"/>
    <w:basedOn w:val="Heading1Char"/>
    <w:link w:val="Setup1"/>
    <w:qFormat/>
    <w:rsid w:val="00b07364"/>
    <w:rPr>
      <w:rFonts w:ascii="Calibri" w:hAnsi="Calibri" w:eastAsia="ＭＳ ゴシック" w:eastAsiaTheme="majorEastAsia"/>
      <w:b/>
      <w:bCs w:val="false"/>
      <w:color w:val="auto"/>
      <w:sz w:val="20"/>
      <w:szCs w:val="16"/>
    </w:rPr>
  </w:style>
  <w:style w:type="character" w:styleId="Ilfuvd" w:customStyle="1">
    <w:name w:val="ilfuvd"/>
    <w:basedOn w:val="DefaultParagraphFont"/>
    <w:qFormat/>
    <w:rsid w:val="00531bf4"/>
    <w:rPr/>
  </w:style>
  <w:style w:type="character" w:styleId="Kx21rb" w:customStyle="1">
    <w:name w:val="kx21rb"/>
    <w:basedOn w:val="DefaultParagraphFont"/>
    <w:qFormat/>
    <w:rsid w:val="00531bf4"/>
    <w:rPr/>
  </w:style>
  <w:style w:type="character" w:styleId="TableChar" w:customStyle="1">
    <w:name w:val="Table Char"/>
    <w:basedOn w:val="DefaultParagraphFont"/>
    <w:link w:val="Table"/>
    <w:qFormat/>
    <w:rsid w:val="008e2510"/>
    <w:rPr>
      <w:rFonts w:ascii="Calibri" w:hAnsi="Calibri" w:eastAsia="Times New Roman" w:cs="Arial" w:asciiTheme="minorHAnsi" w:cstheme="minorBidi" w:hAnsiTheme="minorHAnsi"/>
      <w:bCs/>
      <w:color w:val="auto"/>
      <w:sz w:val="16"/>
      <w:szCs w:val="16"/>
    </w:rPr>
  </w:style>
  <w:style w:type="character" w:styleId="HTMLAddressChar1" w:customStyle="1">
    <w:name w:val="HTML Address Char1"/>
    <w:basedOn w:val="DefaultParagraphFont"/>
    <w:uiPriority w:val="99"/>
    <w:semiHidden/>
    <w:qFormat/>
    <w:rsid w:val="008e2510"/>
    <w:rPr>
      <w:rFonts w:cs="Arial"/>
      <w:i/>
      <w:iCs/>
      <w:color w:val="000000"/>
      <w:sz w:val="16"/>
      <w:szCs w:val="16"/>
    </w:rPr>
  </w:style>
  <w:style w:type="character" w:styleId="HTMLPreformattedChar1" w:customStyle="1">
    <w:name w:val="HTML Preformatted Char1"/>
    <w:basedOn w:val="DefaultParagraphFont"/>
    <w:uiPriority w:val="99"/>
    <w:semiHidden/>
    <w:qFormat/>
    <w:rsid w:val="008e2510"/>
    <w:rPr>
      <w:rFonts w:ascii="Consolas" w:hAnsi="Consolas" w:cs="Consolas"/>
      <w:color w:val="000000"/>
      <w:sz w:val="20"/>
      <w:szCs w:val="20"/>
    </w:rPr>
  </w:style>
  <w:style w:type="character" w:styleId="TOC1ModChar" w:customStyle="1">
    <w:name w:val="TOC1 Mod Char"/>
    <w:basedOn w:val="DefaultParagraphFont"/>
    <w:link w:val="TOC1Mod"/>
    <w:qFormat/>
    <w:rsid w:val="008e2510"/>
    <w:rPr>
      <w:rFonts w:ascii="Calibri" w:hAnsi="Calibri"/>
      <w:b/>
      <w:color w:val="244061" w:themeColor="accent1" w:themeShade="80"/>
      <w:sz w:val="18"/>
      <w:szCs w:val="18"/>
    </w:rPr>
  </w:style>
  <w:style w:type="character" w:styleId="Setup2LevelChar" w:customStyle="1">
    <w:name w:val="Setup 2 Level Char"/>
    <w:basedOn w:val="Setup1Char"/>
    <w:link w:val="Setup2Level"/>
    <w:qFormat/>
    <w:rsid w:val="008e2510"/>
    <w:rPr>
      <w:rFonts w:ascii="Calibri" w:hAnsi="Calibri" w:eastAsia="ＭＳ ゴシック" w:eastAsiaTheme="majorEastAsia"/>
      <w:b/>
      <w:bCs w:val="false"/>
      <w:color w:val="auto"/>
      <w:sz w:val="16"/>
      <w:szCs w:val="20"/>
    </w:rPr>
  </w:style>
  <w:style w:type="character" w:styleId="A1Char" w:customStyle="1">
    <w:name w:val="a1 Char"/>
    <w:basedOn w:val="DefaultParagraphFont"/>
    <w:link w:val="A1"/>
    <w:qFormat/>
    <w:rsid w:val="008e2510"/>
    <w:rPr>
      <w:rFonts w:ascii="Calibri" w:hAnsi="Calibri"/>
      <w:b/>
      <w:sz w:val="20"/>
      <w:szCs w:val="20"/>
    </w:rPr>
  </w:style>
  <w:style w:type="character" w:styleId="A2Char" w:customStyle="1">
    <w:name w:val="A2 Char"/>
    <w:basedOn w:val="DefaultParagraphFont"/>
    <w:link w:val="A2"/>
    <w:qFormat/>
    <w:rsid w:val="008e2510"/>
    <w:rPr>
      <w:rFonts w:ascii="Calibri" w:hAnsi="Calibri"/>
      <w:b/>
      <w:sz w:val="22"/>
      <w:szCs w:val="20"/>
    </w:rPr>
  </w:style>
  <w:style w:type="character" w:styleId="A3Char" w:customStyle="1">
    <w:name w:val="A3 Char"/>
    <w:basedOn w:val="DefaultParagraphFont"/>
    <w:link w:val="A3"/>
    <w:qFormat/>
    <w:rsid w:val="008e2510"/>
    <w:rPr>
      <w:rFonts w:ascii="Calibri" w:hAnsi="Calibri"/>
      <w:b/>
      <w:sz w:val="22"/>
      <w:szCs w:val="20"/>
    </w:rPr>
  </w:style>
  <w:style w:type="character" w:styleId="Uiprovider" w:customStyle="1">
    <w:name w:val="ui-provider"/>
    <w:basedOn w:val="DefaultParagraphFont"/>
    <w:qFormat/>
    <w:rsid w:val="003d6c91"/>
    <w:rPr/>
  </w:style>
  <w:style w:type="character" w:styleId="LineNumbering">
    <w:name w:val="Line Numbering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rsid w:val="00fe1f72"/>
    <w:pPr/>
    <w:rPr>
      <w:rFonts w:ascii="Times New Roman" w:hAnsi="Times New Roman" w:eastAsia="Times New Roman" w:cs="Times New Roman"/>
      <w:i/>
      <w:iCs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ListParagraphChar"/>
    <w:uiPriority w:val="34"/>
    <w:qFormat/>
    <w:rsid w:val="001c199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164ca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semiHidden/>
    <w:unhideWhenUsed/>
    <w:qFormat/>
    <w:rsid w:val="007c17c5"/>
    <w:pPr/>
    <w:rPr>
      <w:rFonts w:ascii="Tahoma" w:hAnsi="Tahoma"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bb77a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nhideWhenUsed/>
    <w:rsid w:val="00bb77a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3a4be9"/>
    <w:pPr>
      <w:numPr>
        <w:ilvl w:val="0"/>
        <w:numId w:val="0"/>
      </w:numPr>
      <w:ind w:left="792" w:hanging="432"/>
      <w:jc w:val="center"/>
      <w:outlineLvl w:val="9"/>
    </w:pPr>
    <w:rPr>
      <w:rFonts w:eastAsia="Calibri" w:eastAsiaTheme="minorHAnsi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4955e2"/>
    <w:pPr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fe1f72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fe1f72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fe1f72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fe1f72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fe1f72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fe1f72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fe1f72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fe1f72"/>
    <w:pPr>
      <w:ind w:left="1980" w:hanging="220"/>
    </w:pPr>
    <w:rPr>
      <w:sz w:val="18"/>
      <w:szCs w:val="18"/>
    </w:rPr>
  </w:style>
  <w:style w:type="paragraph" w:styleId="Indexheading1">
    <w:name w:val="index heading"/>
    <w:basedOn w:val="Normal"/>
    <w:next w:val="Index1"/>
    <w:uiPriority w:val="99"/>
    <w:unhideWhenUsed/>
    <w:qFormat/>
    <w:rsid w:val="00fe1f72"/>
    <w:pPr>
      <w:spacing w:before="240" w:after="120"/>
      <w:ind w:left="140" w:hanging="0"/>
    </w:pPr>
    <w:rPr>
      <w:rFonts w:ascii="Cambria" w:hAnsi="Cambria" w:asciiTheme="majorHAnsi" w:hAnsiTheme="majorHAnsi"/>
      <w:b/>
      <w:bCs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f74324"/>
    <w:pPr>
      <w:tabs>
        <w:tab w:val="clear" w:pos="720"/>
        <w:tab w:val="left" w:pos="540" w:leader="none"/>
        <w:tab w:val="right" w:pos="10080" w:leader="dot"/>
      </w:tabs>
      <w:spacing w:before="60" w:after="0"/>
    </w:pPr>
    <w:rPr>
      <w:rFonts w:cs="Calibri" w:cstheme="minorHAnsi"/>
      <w:sz w:val="18"/>
      <w:szCs w:val="18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bb2c29"/>
    <w:pPr>
      <w:tabs>
        <w:tab w:val="clear" w:pos="720"/>
        <w:tab w:val="left" w:pos="1080" w:leader="none"/>
        <w:tab w:val="right" w:pos="10080" w:leader="dot"/>
      </w:tabs>
      <w:ind w:left="288" w:hanging="0"/>
    </w:pPr>
    <w:rPr>
      <w:rFonts w:cs="Calibri" w:cstheme="minorHAnsi"/>
      <w:sz w:val="18"/>
      <w:szCs w:val="18"/>
    </w:rPr>
  </w:style>
  <w:style w:type="paragraph" w:styleId="Contents3">
    <w:name w:val="TOC 3"/>
    <w:basedOn w:val="Contents2"/>
    <w:next w:val="Normal"/>
    <w:autoRedefine/>
    <w:uiPriority w:val="39"/>
    <w:unhideWhenUsed/>
    <w:qFormat/>
    <w:rsid w:val="00f73c7e"/>
    <w:pPr>
      <w:tabs>
        <w:tab w:val="clear" w:pos="1080"/>
        <w:tab w:val="left" w:pos="1260" w:leader="none"/>
        <w:tab w:val="right" w:pos="10080" w:leader="dot"/>
      </w:tabs>
      <w:ind w:left="360" w:hanging="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BodyText2">
    <w:name w:val="Body Text 2"/>
    <w:basedOn w:val="Normal"/>
    <w:link w:val="BodyText2Char"/>
    <w:qFormat/>
    <w:rsid w:val="00fe1f72"/>
    <w:pPr>
      <w:overflowPunct w:val="false"/>
      <w:ind w:left="142" w:hanging="142"/>
      <w:textAlignment w:val="baseline"/>
    </w:pPr>
    <w:rPr>
      <w:rFonts w:eastAsia="Times New Roman" w:cs="Times New Roman"/>
      <w:szCs w:val="20"/>
    </w:rPr>
  </w:style>
  <w:style w:type="paragraph" w:styleId="Contents4">
    <w:name w:val="TOC 4"/>
    <w:basedOn w:val="Normal"/>
    <w:next w:val="Normal"/>
    <w:autoRedefine/>
    <w:uiPriority w:val="39"/>
    <w:rsid w:val="00fe1f72"/>
    <w:pPr>
      <w:tabs>
        <w:tab w:val="clear" w:pos="720"/>
        <w:tab w:val="left" w:pos="1080" w:leader="none"/>
        <w:tab w:val="left" w:pos="1170" w:leader="none"/>
        <w:tab w:val="left" w:pos="1260" w:leader="none"/>
        <w:tab w:val="right" w:pos="9072" w:leader="dot"/>
      </w:tabs>
      <w:overflowPunct w:val="false"/>
      <w:textAlignment w:val="baseline"/>
    </w:pPr>
    <w:rPr>
      <w:rFonts w:eastAsia="Times New Roman" w:cs="Times New Roman"/>
    </w:rPr>
  </w:style>
  <w:style w:type="paragraph" w:styleId="Contents5">
    <w:name w:val="TOC 5"/>
    <w:basedOn w:val="Normal"/>
    <w:next w:val="Normal"/>
    <w:autoRedefine/>
    <w:uiPriority w:val="39"/>
    <w:rsid w:val="00fe1f72"/>
    <w:pPr>
      <w:overflowPunct w:val="false"/>
      <w:ind w:left="800" w:hanging="0"/>
      <w:textAlignment w:val="baseline"/>
    </w:pPr>
    <w:rPr>
      <w:rFonts w:eastAsia="Times New Roman" w:cs="Times New Roman"/>
      <w:szCs w:val="20"/>
    </w:rPr>
  </w:style>
  <w:style w:type="paragraph" w:styleId="Contents6">
    <w:name w:val="TOC 6"/>
    <w:basedOn w:val="Normal"/>
    <w:next w:val="Normal"/>
    <w:autoRedefine/>
    <w:uiPriority w:val="39"/>
    <w:rsid w:val="00fe1f72"/>
    <w:pPr>
      <w:overflowPunct w:val="false"/>
      <w:ind w:left="1000" w:hanging="0"/>
      <w:textAlignment w:val="baseline"/>
    </w:pPr>
    <w:rPr>
      <w:rFonts w:eastAsia="Times New Roman" w:cs="Times New Roman"/>
      <w:szCs w:val="20"/>
    </w:rPr>
  </w:style>
  <w:style w:type="paragraph" w:styleId="Contents7">
    <w:name w:val="TOC 7"/>
    <w:basedOn w:val="Normal"/>
    <w:next w:val="Normal"/>
    <w:autoRedefine/>
    <w:uiPriority w:val="39"/>
    <w:rsid w:val="00fe1f72"/>
    <w:pPr>
      <w:overflowPunct w:val="false"/>
      <w:ind w:left="1200" w:hanging="0"/>
      <w:textAlignment w:val="baseline"/>
    </w:pPr>
    <w:rPr>
      <w:rFonts w:eastAsia="Times New Roman" w:cs="Times New Roman"/>
      <w:szCs w:val="20"/>
    </w:rPr>
  </w:style>
  <w:style w:type="paragraph" w:styleId="Contents8">
    <w:name w:val="TOC 8"/>
    <w:basedOn w:val="Normal"/>
    <w:next w:val="Normal"/>
    <w:autoRedefine/>
    <w:uiPriority w:val="39"/>
    <w:rsid w:val="00fe1f72"/>
    <w:pPr>
      <w:overflowPunct w:val="false"/>
      <w:ind w:left="1400" w:hanging="0"/>
      <w:textAlignment w:val="baseline"/>
    </w:pPr>
    <w:rPr>
      <w:rFonts w:eastAsia="Times New Roman" w:cs="Times New Roman"/>
      <w:szCs w:val="20"/>
    </w:rPr>
  </w:style>
  <w:style w:type="paragraph" w:styleId="Contents9">
    <w:name w:val="TOC 9"/>
    <w:basedOn w:val="Normal"/>
    <w:next w:val="Normal"/>
    <w:autoRedefine/>
    <w:uiPriority w:val="39"/>
    <w:rsid w:val="00fe1f72"/>
    <w:pPr>
      <w:overflowPunct w:val="false"/>
      <w:ind w:left="1600" w:hanging="0"/>
      <w:textAlignment w:val="baseline"/>
    </w:pPr>
    <w:rPr>
      <w:rFonts w:eastAsia="Times New Roman" w:cs="Times New Roman"/>
      <w:szCs w:val="20"/>
    </w:rPr>
  </w:style>
  <w:style w:type="paragraph" w:styleId="Annotationtext">
    <w:name w:val="annotation text"/>
    <w:basedOn w:val="Normal"/>
    <w:link w:val="CommentTextChar"/>
    <w:semiHidden/>
    <w:qFormat/>
    <w:rsid w:val="00fe1f72"/>
    <w:pPr>
      <w:overflowPunct w:val="false"/>
      <w:textAlignment w:val="baseline"/>
    </w:pPr>
    <w:rPr>
      <w:rFonts w:eastAsia="Times New Roman" w:cs="Times New Roman"/>
      <w:szCs w:val="20"/>
    </w:rPr>
  </w:style>
  <w:style w:type="paragraph" w:styleId="Caption1">
    <w:name w:val="caption"/>
    <w:basedOn w:val="Normal"/>
    <w:next w:val="Normal"/>
    <w:qFormat/>
    <w:rsid w:val="001f32e6"/>
    <w:pPr>
      <w:overflowPunct w:val="false"/>
      <w:spacing w:before="120" w:after="0"/>
      <w:jc w:val="center"/>
      <w:textAlignment w:val="baseline"/>
    </w:pPr>
    <w:rPr>
      <w:rFonts w:eastAsia="Times New Roman" w:cs="Times New Roman"/>
      <w:b/>
      <w:bCs/>
      <w:szCs w:val="20"/>
    </w:rPr>
  </w:style>
  <w:style w:type="paragraph" w:styleId="Tableoffigures">
    <w:name w:val="table of figures"/>
    <w:basedOn w:val="Normal"/>
    <w:next w:val="Normal"/>
    <w:uiPriority w:val="99"/>
    <w:qFormat/>
    <w:rsid w:val="00fe1f72"/>
    <w:pPr>
      <w:overflowPunct w:val="false"/>
      <w:textAlignment w:val="baseline"/>
    </w:pPr>
    <w:rPr>
      <w:rFonts w:eastAsia="Times New Roman" w:cs="Times New Roman"/>
      <w:szCs w:val="20"/>
    </w:rPr>
  </w:style>
  <w:style w:type="paragraph" w:styleId="BodyText3">
    <w:name w:val="Body Text 3"/>
    <w:basedOn w:val="Normal"/>
    <w:link w:val="BodyText3Char"/>
    <w:qFormat/>
    <w:rsid w:val="00fe1f72"/>
    <w:pPr>
      <w:overflowPunct w:val="false"/>
      <w:jc w:val="both"/>
      <w:textAlignment w:val="baseline"/>
    </w:pPr>
    <w:rPr>
      <w:rFonts w:eastAsia="Times New Roman"/>
    </w:rPr>
  </w:style>
  <w:style w:type="paragraph" w:styleId="PText" w:customStyle="1">
    <w:name w:val="PText"/>
    <w:basedOn w:val="Normal"/>
    <w:qFormat/>
    <w:rsid w:val="00fe1f72"/>
    <w:pPr/>
    <w:rPr>
      <w:rFonts w:ascii="AGaramond" w:hAnsi="AGaramond" w:eastAsia="Times New Roman" w:cs="Times New Roman"/>
      <w:szCs w:val="20"/>
    </w:rPr>
  </w:style>
  <w:style w:type="paragraph" w:styleId="TopLine" w:customStyle="1">
    <w:name w:val="Top Line"/>
    <w:basedOn w:val="Normal"/>
    <w:qFormat/>
    <w:rsid w:val="00fe1f72"/>
    <w:pPr>
      <w:pBdr>
        <w:top w:val="single" w:sz="36" w:space="4" w:color="000000"/>
      </w:pBdr>
      <w:overflowPunct w:val="false"/>
      <w:textAlignment w:val="baseline"/>
    </w:pPr>
    <w:rPr>
      <w:rFonts w:ascii="Times New Roman" w:hAnsi="Times New Roman" w:eastAsia="Times New Roman" w:cs="Times New Roman"/>
      <w:szCs w:val="20"/>
    </w:rPr>
  </w:style>
  <w:style w:type="paragraph" w:styleId="Titles" w:customStyle="1">
    <w:name w:val="titles"/>
    <w:basedOn w:val="Normal"/>
    <w:qFormat/>
    <w:rsid w:val="00727317"/>
    <w:pPr>
      <w:spacing w:before="0" w:afterAutospacing="1"/>
    </w:pPr>
    <w:rPr>
      <w:rFonts w:ascii="Times New Roman" w:hAnsi="Times New Roman" w:eastAsia="Times New Roman" w:cs="Times New Roman"/>
    </w:rPr>
  </w:style>
  <w:style w:type="paragraph" w:styleId="Dworange" w:customStyle="1">
    <w:name w:val="dw_orange"/>
    <w:basedOn w:val="Normal"/>
    <w:qFormat/>
    <w:rsid w:val="00727317"/>
    <w:pPr>
      <w:spacing w:before="0" w:afterAutospacing="1"/>
    </w:pPr>
    <w:rPr>
      <w:rFonts w:ascii="Times New Roman" w:hAnsi="Times New Roman" w:eastAsia="Times New Roman" w:cs="Times New Roman"/>
    </w:rPr>
  </w:style>
  <w:style w:type="paragraph" w:styleId="Default" w:customStyle="1">
    <w:name w:val="Default"/>
    <w:qFormat/>
    <w:rsid w:val="006b7ef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US" w:eastAsia="en-US"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d1bb8"/>
    <w:pPr>
      <w:overflowPunct w:val="true"/>
      <w:spacing w:before="0" w:after="200"/>
      <w:textAlignment w:val="auto"/>
    </w:pPr>
    <w:rPr>
      <w:rFonts w:eastAsia="Calibri" w:cs="Arial" w:eastAsiaTheme="minorHAnsi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866a8"/>
    <w:pPr/>
    <w:rPr>
      <w:rFonts w:ascii="Tahoma" w:hAnsi="Tahoma" w:cs="Tahoma"/>
    </w:rPr>
  </w:style>
  <w:style w:type="paragraph" w:styleId="Revision">
    <w:name w:val="Revision"/>
    <w:uiPriority w:val="99"/>
    <w:semiHidden/>
    <w:qFormat/>
    <w:rsid w:val="004b6477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000000"/>
      <w:kern w:val="0"/>
      <w:sz w:val="24"/>
      <w:szCs w:val="24"/>
      <w:lang w:val="en-US" w:eastAsia="en-US" w:bidi="ar-SA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f2404f"/>
    <w:pPr/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8c1551"/>
    <w:pPr/>
    <w:rPr>
      <w:rFonts w:ascii="Times New Roman" w:hAnsi="Times New Roman" w:eastAsia="Times New Roman" w:cs="Times New Roman"/>
      <w:color w:val="040E2C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c155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auto"/>
      <w:szCs w:val="20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2c04b0"/>
    <w:pPr>
      <w:spacing w:before="120" w:after="0"/>
    </w:pPr>
    <w:rPr>
      <w:rFonts w:ascii="Cambria" w:hAnsi="Cambria" w:eastAsia="ＭＳ ゴシック" w:cs="Times New Roman" w:asciiTheme="majorHAnsi" w:cstheme="majorBidi" w:eastAsiaTheme="majorEastAsia" w:hAnsiTheme="majorHAnsi"/>
      <w:b/>
      <w:bCs/>
    </w:rPr>
  </w:style>
  <w:style w:type="paragraph" w:styleId="TestVerLev1" w:customStyle="1">
    <w:name w:val="Test Ver Lev 1"/>
    <w:basedOn w:val="Heading1"/>
    <w:link w:val="TestVerLev1Char"/>
    <w:qFormat/>
    <w:rsid w:val="00277042"/>
    <w:pPr>
      <w:ind w:hanging="450"/>
    </w:pPr>
    <w:rPr>
      <w:sz w:val="24"/>
    </w:rPr>
  </w:style>
  <w:style w:type="paragraph" w:styleId="TestVerLev2" w:customStyle="1">
    <w:name w:val="Test Ver Lev 2"/>
    <w:basedOn w:val="Heading1"/>
    <w:link w:val="TestVerLev2Char"/>
    <w:qFormat/>
    <w:rsid w:val="00a423ef"/>
    <w:pPr/>
    <w:rPr>
      <w:sz w:val="24"/>
    </w:rPr>
  </w:style>
  <w:style w:type="paragraph" w:styleId="TestVerLev3" w:customStyle="1">
    <w:name w:val="Test Ver Lev 3"/>
    <w:basedOn w:val="TestVerLev2"/>
    <w:link w:val="TestVerLev3Char"/>
    <w:qFormat/>
    <w:rsid w:val="0052110c"/>
    <w:pPr>
      <w:tabs>
        <w:tab w:val="clear" w:pos="720"/>
        <w:tab w:val="left" w:pos="1800" w:leader="none"/>
      </w:tabs>
    </w:pPr>
    <w:rPr/>
  </w:style>
  <w:style w:type="paragraph" w:styleId="NoSpacing">
    <w:name w:val="No Spacing"/>
    <w:uiPriority w:val="1"/>
    <w:qFormat/>
    <w:rsid w:val="00ea3e8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000000"/>
      <w:kern w:val="0"/>
      <w:sz w:val="24"/>
      <w:szCs w:val="24"/>
      <w:lang w:val="en-US" w:eastAsia="en-US" w:bidi="ar-SA"/>
    </w:rPr>
  </w:style>
  <w:style w:type="paragraph" w:styleId="Sections" w:customStyle="1">
    <w:name w:val="Sections"/>
    <w:basedOn w:val="Normal"/>
    <w:qFormat/>
    <w:rsid w:val="00ff7dc7"/>
    <w:pPr>
      <w:spacing w:before="0" w:after="240"/>
      <w:ind w:left="1080" w:hanging="576"/>
    </w:pPr>
    <w:rPr>
      <w:rFonts w:ascii="Times New Roman" w:hAnsi="Times New Roman" w:eastAsia="Times New Roman" w:cs="Times New Roman"/>
      <w:color w:val="auto"/>
      <w:sz w:val="26"/>
      <w:szCs w:val="20"/>
    </w:rPr>
  </w:style>
  <w:style w:type="paragraph" w:styleId="Fraction" w:customStyle="1">
    <w:name w:val="Fraction"/>
    <w:basedOn w:val="Normal"/>
    <w:link w:val="FractionChar"/>
    <w:qFormat/>
    <w:rsid w:val="00282c7e"/>
    <w:pPr>
      <w:ind w:left="630" w:hanging="0"/>
    </w:pPr>
    <w:rPr>
      <w:rFonts w:ascii="Tahoma" w:hAnsi="Tahoma" w:eastAsia="Times New Roman" w:cs="Tahoma"/>
      <w:color w:val="auto"/>
      <w:szCs w:val="20"/>
    </w:rPr>
  </w:style>
  <w:style w:type="paragraph" w:styleId="Setup2" w:customStyle="1">
    <w:name w:val="Setup 2"/>
    <w:basedOn w:val="Setup1"/>
    <w:link w:val="Setup2Char"/>
    <w:qFormat/>
    <w:rsid w:val="00b07364"/>
    <w:pPr>
      <w:numPr>
        <w:ilvl w:val="0"/>
        <w:numId w:val="2"/>
      </w:numPr>
      <w:tabs>
        <w:tab w:val="clear" w:pos="720"/>
      </w:tabs>
      <w:ind w:left="720" w:hanging="0"/>
    </w:pPr>
    <w:rPr>
      <w:sz w:val="18"/>
      <w:szCs w:val="18"/>
    </w:rPr>
  </w:style>
  <w:style w:type="paragraph" w:styleId="SetupNormal" w:customStyle="1">
    <w:name w:val="Setup Normal"/>
    <w:link w:val="SetupNormalChar"/>
    <w:qFormat/>
    <w:rsid w:val="00b07364"/>
    <w:pPr>
      <w:widowControl/>
      <w:suppressAutoHyphens w:val="true"/>
      <w:bidi w:val="0"/>
      <w:spacing w:lineRule="auto" w:line="240" w:before="0" w:after="240"/>
      <w:ind w:left="720" w:hanging="0"/>
      <w:jc w:val="left"/>
    </w:pPr>
    <w:rPr>
      <w:rFonts w:ascii="Calibri" w:hAnsi="Calibri" w:eastAsia="Calibri" w:cs="Arial" w:eastAsiaTheme="minorHAnsi"/>
      <w:color w:val="000000"/>
      <w:kern w:val="0"/>
      <w:sz w:val="16"/>
      <w:szCs w:val="16"/>
      <w:lang w:val="en-US" w:eastAsia="en-US" w:bidi="ar-SA"/>
    </w:rPr>
  </w:style>
  <w:style w:type="paragraph" w:styleId="Setup1" w:customStyle="1">
    <w:name w:val="Setup 1"/>
    <w:basedOn w:val="Normal"/>
    <w:link w:val="Setup1Char"/>
    <w:qFormat/>
    <w:rsid w:val="00b07364"/>
    <w:pPr/>
    <w:rPr>
      <w:b/>
      <w:sz w:val="20"/>
    </w:rPr>
  </w:style>
  <w:style w:type="paragraph" w:styleId="Table" w:customStyle="1">
    <w:name w:val="Table"/>
    <w:basedOn w:val="Normal"/>
    <w:link w:val="TableChar"/>
    <w:qFormat/>
    <w:rsid w:val="008e2510"/>
    <w:pPr>
      <w:ind w:firstLine="161"/>
    </w:pPr>
    <w:rPr>
      <w:rFonts w:ascii="Calibri" w:hAnsi="Calibri" w:eastAsia="Times New Roman" w:cs="Arial" w:asciiTheme="minorHAnsi" w:cstheme="minorBidi" w:hAnsiTheme="minorHAnsi"/>
      <w:bCs/>
      <w:color w:val="auto"/>
    </w:rPr>
  </w:style>
  <w:style w:type="paragraph" w:styleId="TOC1Mod" w:customStyle="1">
    <w:name w:val="TOC1 Mod"/>
    <w:basedOn w:val="Normal"/>
    <w:link w:val="TOC1ModChar"/>
    <w:qFormat/>
    <w:rsid w:val="008e2510"/>
    <w:pPr>
      <w:ind w:left="720" w:hanging="450"/>
    </w:pPr>
    <w:rPr>
      <w:b/>
      <w:color w:val="244061" w:themeColor="accent1" w:themeShade="80"/>
      <w:sz w:val="18"/>
      <w:szCs w:val="18"/>
    </w:rPr>
  </w:style>
  <w:style w:type="paragraph" w:styleId="Setup2Level" w:customStyle="1">
    <w:name w:val="Setup 2 Level"/>
    <w:basedOn w:val="Setup1"/>
    <w:link w:val="Setup2LevelChar"/>
    <w:qFormat/>
    <w:rsid w:val="008e2510"/>
    <w:pPr>
      <w:numPr>
        <w:ilvl w:val="0"/>
        <w:numId w:val="4"/>
      </w:numPr>
      <w:ind w:left="720" w:hanging="0"/>
    </w:pPr>
    <w:rPr>
      <w:rFonts w:eastAsia="ＭＳ ゴシック" w:eastAsiaTheme="majorEastAsia"/>
      <w:color w:val="auto"/>
      <w:sz w:val="16"/>
      <w:szCs w:val="20"/>
    </w:rPr>
  </w:style>
  <w:style w:type="paragraph" w:styleId="A1" w:customStyle="1">
    <w:name w:val="a1"/>
    <w:basedOn w:val="Normal"/>
    <w:link w:val="A1Char"/>
    <w:autoRedefine/>
    <w:qFormat/>
    <w:rsid w:val="008e2510"/>
    <w:pPr>
      <w:numPr>
        <w:ilvl w:val="0"/>
        <w:numId w:val="5"/>
      </w:numPr>
    </w:pPr>
    <w:rPr>
      <w:b/>
      <w:sz w:val="20"/>
      <w:szCs w:val="20"/>
    </w:rPr>
  </w:style>
  <w:style w:type="paragraph" w:styleId="A2" w:customStyle="1">
    <w:name w:val="A2"/>
    <w:basedOn w:val="A1"/>
    <w:link w:val="A2Char"/>
    <w:qFormat/>
    <w:rsid w:val="008e2510"/>
    <w:pPr/>
    <w:rPr>
      <w:sz w:val="22"/>
    </w:rPr>
  </w:style>
  <w:style w:type="paragraph" w:styleId="A3" w:customStyle="1">
    <w:name w:val="A3"/>
    <w:basedOn w:val="A2"/>
    <w:link w:val="A3Char"/>
    <w:autoRedefine/>
    <w:qFormat/>
    <w:rsid w:val="008e2510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8e2510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17a8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Professional">
    <w:name w:val="Table Professional"/>
    <w:basedOn w:val="TableNormal"/>
    <w:rsid w:val="00fe1f72"/>
    <w:pPr>
      <w:spacing w:line="240" w:lineRule="auto"/>
    </w:pPr>
    <w:rPr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5.wmf"/><Relationship Id="rId9" Type="http://schemas.openxmlformats.org/officeDocument/2006/relationships/image" Target="media/image6.wmf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wmf"/><Relationship Id="rId13" Type="http://schemas.openxmlformats.org/officeDocument/2006/relationships/image" Target="media/image10.png"/><Relationship Id="rId14" Type="http://schemas.openxmlformats.org/officeDocument/2006/relationships/image" Target="media/image10.png"/><Relationship Id="rId15" Type="http://schemas.openxmlformats.org/officeDocument/2006/relationships/image" Target="media/image11.wmf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2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2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2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2.png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image" Target="media/image4.wmf"/><Relationship Id="rId37" Type="http://schemas.openxmlformats.org/officeDocument/2006/relationships/image" Target="media/image5.wmf"/><Relationship Id="rId38" Type="http://schemas.openxmlformats.org/officeDocument/2006/relationships/image" Target="media/image14.png"/><Relationship Id="rId39" Type="http://schemas.openxmlformats.org/officeDocument/2006/relationships/header" Target="header2.xml"/><Relationship Id="rId40" Type="http://schemas.openxmlformats.org/officeDocument/2006/relationships/footer" Target="footer2.xml"/><Relationship Id="rId41" Type="http://schemas.openxmlformats.org/officeDocument/2006/relationships/comments" Target="comments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<Relationship Id="rId46" Type="http://schemas.openxmlformats.org/officeDocument/2006/relationships/customXml" Target="../customXml/item1.xml"/><Relationship Id="rId47" Type="http://schemas.openxmlformats.org/officeDocument/2006/relationships/customXml" Target="../customXml/item2.xml"/><Relationship Id="rId48" Type="http://schemas.openxmlformats.org/officeDocument/2006/relationships/customXml" Target="../customXml/item3.xml"/><Relationship Id="rId4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ee5ad2-56e9-4c2d-b383-99e536428ad4">
      <UserInfo>
        <DisplayName>SS Current Products Visitors</DisplayName>
        <AccountId>4</AccountId>
        <AccountType/>
      </UserInfo>
      <UserInfo>
        <DisplayName>Levi Valdois</DisplayName>
        <AccountId>12</AccountId>
        <AccountType/>
      </UserInfo>
    </SharedWithUsers>
    <TaxCatchAll xmlns="e4ee5ad2-56e9-4c2d-b383-99e536428ad4" xsi:nil="true"/>
    <lcf76f155ced4ddcb4097134ff3c332f xmlns="de86ae4b-20bb-4ee4-adde-46d033d0e11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6A6898BFDE4FA6EB16955C9E3BF2" ma:contentTypeVersion="17" ma:contentTypeDescription="Create a new document." ma:contentTypeScope="" ma:versionID="f14bf5582fb13d38b4a86bfb9d5da320">
  <xsd:schema xmlns:xsd="http://www.w3.org/2001/XMLSchema" xmlns:xs="http://www.w3.org/2001/XMLSchema" xmlns:p="http://schemas.microsoft.com/office/2006/metadata/properties" xmlns:ns2="e4ee5ad2-56e9-4c2d-b383-99e536428ad4" xmlns:ns3="de86ae4b-20bb-4ee4-adde-46d033d0e11d" targetNamespace="http://schemas.microsoft.com/office/2006/metadata/properties" ma:root="true" ma:fieldsID="154fd660a4b6c9fdd1c2d4c8e6b440b3" ns2:_="" ns3:_="">
    <xsd:import namespace="e4ee5ad2-56e9-4c2d-b383-99e536428ad4"/>
    <xsd:import namespace="de86ae4b-20bb-4ee4-adde-46d033d0e11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e5ad2-56e9-4c2d-b383-99e536428a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24f85f9-ba65-4058-9807-28b1b1d68b15}" ma:internalName="TaxCatchAll" ma:showField="CatchAllData" ma:web="e4ee5ad2-56e9-4c2d-b383-99e536428a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6ae4b-20bb-4ee4-adde-46d033d0e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d01a6d4-40ac-41af-8b42-9d278e8209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F34C9-81E5-4E59-A772-0144AE3A1BB5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de86ae4b-20bb-4ee4-adde-46d033d0e11d"/>
    <ds:schemaRef ds:uri="http://schemas.microsoft.com/office/2006/documentManagement/types"/>
    <ds:schemaRef ds:uri="http://purl.org/dc/dcmitype/"/>
    <ds:schemaRef ds:uri="e4ee5ad2-56e9-4c2d-b383-99e536428ad4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24F72C2-28C4-458B-A3CB-579DA8891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e5ad2-56e9-4c2d-b383-99e536428ad4"/>
    <ds:schemaRef ds:uri="de86ae4b-20bb-4ee4-adde-46d033d0e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42D2F3-CC73-4179-A387-20D15BC69D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34D8DE-B84F-46AB-A0F5-3B426E25FF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9612</TotalTime>
  <Application>LibreOffice/7.3.7.2$Linux_X86_64 LibreOffice_project/30$Build-2</Application>
  <AppVersion>15.0000</AppVersion>
  <Pages>29</Pages>
  <Words>11667</Words>
  <Characters>57796</Characters>
  <CharactersWithSpaces>67910</CharactersWithSpaces>
  <Paragraphs>2559</Paragraphs>
  <Company>The Charles Machine Works,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2023-02-13T18:53:00Z</dcterms:created>
  <dc:creator>bmitchel</dc:creator>
  <dc:description/>
  <dc:language>en-US</dc:language>
  <cp:lastModifiedBy/>
  <cp:lastPrinted>2019-01-04T16:24:00Z</cp:lastPrinted>
  <dcterms:modified xsi:type="dcterms:W3CDTF">2023-06-29T12:54:46Z</dcterms:modified>
  <cp:revision>860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0x010100207E6A6898BFDE4FA6EB16955C9E3BF2</vt:lpwstr>
  </property>
  <property fmtid="{D5CDD505-2E9C-101B-9397-08002B2CF9AE}" pid="3" name="MediaServiceImageTags">
    <vt:lpwstr/>
  </property>
  <property fmtid="{D5CDD505-2E9C-101B-9397-08002B2CF9AE}" pid="4" name="Order">
    <vt:r8>20700</vt:r8>
  </property>
  <property fmtid="{D5CDD505-2E9C-101B-9397-08002B2CF9AE}" pid="5" name="_ExtendedDescription">
    <vt:lpwstr/>
  </property>
</Properties>
</file>